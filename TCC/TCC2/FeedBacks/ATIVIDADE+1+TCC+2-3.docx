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4AC09" w14:textId="556A3D16" w:rsidR="00DC3913" w:rsidRDefault="00DC3913" w:rsidP="00A97EAE">
      <w:pPr>
        <w:pStyle w:val="TtulodoTrabalho"/>
        <w:spacing w:after="240"/>
      </w:pPr>
      <w:r>
        <w:rPr>
          <w:noProof/>
        </w:rPr>
        <w:drawing>
          <wp:inline distT="0" distB="0" distL="0" distR="0" wp14:anchorId="121B6F42" wp14:editId="01020F3B">
            <wp:extent cx="1775039" cy="1440000"/>
            <wp:effectExtent l="0" t="0" r="0" b="8255"/>
            <wp:docPr id="10" name="Imagem 10" descr="Resultado de imagem para anhangu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anhangue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3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DA98" w14:textId="77777777" w:rsidR="00DC3913" w:rsidRPr="00DC3913" w:rsidRDefault="00DC3913" w:rsidP="00DC3913">
      <w:pPr>
        <w:pStyle w:val="SubttulodoTrabalho"/>
      </w:pPr>
    </w:p>
    <w:p w14:paraId="0797F462" w14:textId="77777777" w:rsidR="006D64AA" w:rsidRPr="007621BE" w:rsidRDefault="005053D9" w:rsidP="00A97EAE">
      <w:pPr>
        <w:pStyle w:val="Sumrio1"/>
      </w:pPr>
      <w:r w:rsidRPr="007621B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F684FA" wp14:editId="21581861">
                <wp:simplePos x="0" y="0"/>
                <wp:positionH relativeFrom="column">
                  <wp:posOffset>0</wp:posOffset>
                </wp:positionH>
                <wp:positionV relativeFrom="paragraph">
                  <wp:posOffset>154849</wp:posOffset>
                </wp:positionV>
                <wp:extent cx="5829300" cy="45085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B1E4789">
              <v:rect id="Rectangle 70" style="position:absolute;margin-left:0;margin-top:12.2pt;width:459pt;height: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w14:anchorId="7399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/>
            </w:pict>
          </mc:Fallback>
        </mc:AlternateContent>
      </w:r>
    </w:p>
    <w:p w14:paraId="7F129975" w14:textId="77777777" w:rsidR="006D64AA" w:rsidRPr="007621BE" w:rsidRDefault="006D64AA" w:rsidP="00A97EAE">
      <w:pPr>
        <w:spacing w:after="240"/>
      </w:pPr>
    </w:p>
    <w:p w14:paraId="42FA7254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5A72BD9A" wp14:editId="1492FFD1">
                <wp:simplePos x="0" y="0"/>
                <wp:positionH relativeFrom="page">
                  <wp:posOffset>1080135</wp:posOffset>
                </wp:positionH>
                <wp:positionV relativeFrom="page">
                  <wp:posOffset>1857375</wp:posOffset>
                </wp:positionV>
                <wp:extent cx="5760085" cy="2303145"/>
                <wp:effectExtent l="0" t="0" r="0" b="0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DD7DC" w14:textId="26BC0AF1" w:rsidR="00376E5A" w:rsidRDefault="00DC3913" w:rsidP="006D64AA">
                            <w:pPr>
                              <w:pStyle w:val="NomedoAutoreCurso"/>
                              <w:spacing w:after="240"/>
                            </w:pPr>
                            <w:r>
                              <w:rPr>
                                <w:sz w:val="32"/>
                              </w:rPr>
                              <w:t>CECÍLIA JUNQUEIRA SARTINI</w:t>
                            </w:r>
                          </w:p>
                          <w:p w14:paraId="1C0214A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6247DBB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2D291C2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CCE92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123C5B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FC1629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8AEDEF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1022AE10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EFA3EE8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5C7822F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29A6AB3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ED947AE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A63218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FF71304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F92B062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53361E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8BC516D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5386F5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3FDF3F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9D37E6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2BD9A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85.05pt;margin-top:146.25pt;width:453.55pt;height:181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" o:allowoverlap="f" stroked="f">
                <v:textbox inset="0,0,0,0">
                  <w:txbxContent>
                    <w:p w14:paraId="5BCDD7DC" w14:textId="26BC0AF1" w:rsidR="00376E5A" w:rsidRDefault="00DC3913" w:rsidP="006D64AA">
                      <w:pPr>
                        <w:pStyle w:val="NomedoAutoreCurso"/>
                        <w:spacing w:after="240"/>
                      </w:pPr>
                      <w:r>
                        <w:rPr>
                          <w:sz w:val="32"/>
                        </w:rPr>
                        <w:t>CECÍLIA JUNQUEIRA SARTINI</w:t>
                      </w:r>
                    </w:p>
                    <w:p w14:paraId="1C0214A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6247DBB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2D291C2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CCE92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123C5B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FC1629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8AEDEF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1022AE10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4EFA3EE8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5C7822F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29A6AB3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5ED947AE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A63218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FF71304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F92B062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53361E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58BC516D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5386F5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43FDF3F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9D37E6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64F07F1" w14:textId="77777777" w:rsidR="006D64AA" w:rsidRPr="007621BE" w:rsidRDefault="006D64AA" w:rsidP="00A97EAE">
      <w:pPr>
        <w:spacing w:after="240"/>
      </w:pPr>
    </w:p>
    <w:p w14:paraId="2933DC97" w14:textId="77777777" w:rsidR="006D64AA" w:rsidRPr="007621BE" w:rsidRDefault="006D64AA" w:rsidP="00A97EAE">
      <w:pPr>
        <w:spacing w:after="240"/>
      </w:pPr>
    </w:p>
    <w:p w14:paraId="1F5F70A4" w14:textId="77777777" w:rsidR="006D64AA" w:rsidRPr="007621BE" w:rsidRDefault="006D64AA" w:rsidP="00A97EAE">
      <w:pPr>
        <w:spacing w:after="240"/>
      </w:pPr>
    </w:p>
    <w:p w14:paraId="07A0E15D" w14:textId="77777777" w:rsidR="006D64AA" w:rsidRPr="007621BE" w:rsidRDefault="006D64AA" w:rsidP="00A97EAE">
      <w:pPr>
        <w:spacing w:after="240"/>
      </w:pPr>
    </w:p>
    <w:p w14:paraId="1B8B9727" w14:textId="77777777" w:rsidR="006D64AA" w:rsidRPr="007621BE" w:rsidRDefault="006D64AA" w:rsidP="00A97EAE">
      <w:pPr>
        <w:spacing w:after="240"/>
      </w:pPr>
    </w:p>
    <w:p w14:paraId="4EBF6357" w14:textId="77777777" w:rsidR="006D64AA" w:rsidRPr="007621BE" w:rsidRDefault="006D64AA" w:rsidP="00A97EAE">
      <w:pPr>
        <w:spacing w:after="240"/>
      </w:pPr>
    </w:p>
    <w:p w14:paraId="6A3E20E6" w14:textId="77777777" w:rsidR="006D64AA" w:rsidRPr="007621BE" w:rsidRDefault="006D64AA" w:rsidP="00A97EAE">
      <w:pPr>
        <w:spacing w:after="240"/>
      </w:pPr>
    </w:p>
    <w:p w14:paraId="553A4E45" w14:textId="77777777" w:rsidR="006D64AA" w:rsidRPr="007621BE" w:rsidRDefault="006D64AA" w:rsidP="00A97EAE">
      <w:pPr>
        <w:spacing w:after="240"/>
      </w:pPr>
    </w:p>
    <w:p w14:paraId="096B7AD4" w14:textId="77777777" w:rsidR="006D64AA" w:rsidRPr="007621BE" w:rsidRDefault="006D64AA" w:rsidP="00A97EAE">
      <w:pPr>
        <w:spacing w:after="240"/>
      </w:pPr>
    </w:p>
    <w:p w14:paraId="34D94E5E" w14:textId="77777777" w:rsidR="006D64AA" w:rsidRPr="007621BE" w:rsidRDefault="006D64AA" w:rsidP="00A97EAE">
      <w:pPr>
        <w:spacing w:after="240"/>
      </w:pPr>
    </w:p>
    <w:p w14:paraId="24379B1A" w14:textId="77777777" w:rsidR="006D64AA" w:rsidRPr="007621BE" w:rsidRDefault="006D64AA" w:rsidP="00A97EAE">
      <w:pPr>
        <w:spacing w:after="240"/>
      </w:pPr>
    </w:p>
    <w:p w14:paraId="3A81F089" w14:textId="77777777" w:rsidR="006D64AA" w:rsidRPr="007621BE" w:rsidRDefault="006D64AA" w:rsidP="00A97EAE">
      <w:pPr>
        <w:spacing w:after="240"/>
      </w:pPr>
    </w:p>
    <w:p w14:paraId="3705DBE9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41BCFA01" wp14:editId="3D924E26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265176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C086D" w14:textId="77777777" w:rsidR="006D64AA" w:rsidRPr="005B2574" w:rsidRDefault="006D64AA" w:rsidP="006D64AA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5B2574">
                              <w:rPr>
                                <w:szCs w:val="32"/>
                              </w:rPr>
                              <w:t>título do trabalho</w:t>
                            </w:r>
                            <w:r w:rsidRPr="005B2574">
                              <w:rPr>
                                <w:b w:val="0"/>
                                <w:szCs w:val="32"/>
                              </w:rPr>
                              <w:t>:</w:t>
                            </w:r>
                          </w:p>
                          <w:p w14:paraId="2797BCF4" w14:textId="77777777" w:rsidR="006D64AA" w:rsidRPr="005B2574" w:rsidRDefault="006D64AA" w:rsidP="006D64AA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  <w:r w:rsidRPr="005B2574">
                              <w:rPr>
                                <w:sz w:val="32"/>
                                <w:szCs w:val="32"/>
                              </w:rPr>
                              <w:t xml:space="preserve">Subtítulo do Trabalho, se </w:t>
                            </w:r>
                            <w:r w:rsidR="008B7ED9" w:rsidRPr="005B2574"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5B2574">
                              <w:rPr>
                                <w:sz w:val="32"/>
                                <w:szCs w:val="32"/>
                              </w:rPr>
                              <w:t>ouver</w:t>
                            </w:r>
                            <w:r w:rsidR="005B25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(fonte 16)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CFA01" id="Text Box 66" o:spid="_x0000_s1027" type="#_x0000_t202" style="position:absolute;margin-left:85.05pt;margin-top:422.4pt;width:453.55pt;height:208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" o:allowoverlap="f" stroked="f">
                <v:textbox inset="0,0,0,0">
                  <w:txbxContent>
                    <w:p w14:paraId="1CBC086D" w14:textId="77777777" w:rsidR="006D64AA" w:rsidRPr="005B2574" w:rsidRDefault="006D64AA" w:rsidP="006D64AA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5B2574">
                        <w:rPr>
                          <w:szCs w:val="32"/>
                        </w:rPr>
                        <w:t>título do trabalho</w:t>
                      </w:r>
                      <w:r w:rsidRPr="005B2574">
                        <w:rPr>
                          <w:b w:val="0"/>
                          <w:szCs w:val="32"/>
                        </w:rPr>
                        <w:t>:</w:t>
                      </w:r>
                    </w:p>
                    <w:p w14:paraId="2797BCF4" w14:textId="77777777" w:rsidR="006D64AA" w:rsidRPr="005B2574" w:rsidRDefault="006D64AA" w:rsidP="006D64AA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  <w:r w:rsidRPr="005B2574">
                        <w:rPr>
                          <w:sz w:val="32"/>
                          <w:szCs w:val="32"/>
                        </w:rPr>
                        <w:t xml:space="preserve">Subtítulo do Trabalho, se </w:t>
                      </w:r>
                      <w:r w:rsidR="008B7ED9" w:rsidRPr="005B2574">
                        <w:rPr>
                          <w:sz w:val="32"/>
                          <w:szCs w:val="32"/>
                        </w:rPr>
                        <w:t>h</w:t>
                      </w:r>
                      <w:r w:rsidRPr="005B2574">
                        <w:rPr>
                          <w:sz w:val="32"/>
                          <w:szCs w:val="32"/>
                        </w:rPr>
                        <w:t>ouver</w:t>
                      </w:r>
                      <w:r w:rsidR="005B257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B2574" w:rsidRPr="0097091F">
                        <w:rPr>
                          <w:color w:val="FF0000"/>
                        </w:rPr>
                        <w:t>(fonte 16)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CD79FFF" w14:textId="77777777" w:rsidR="006D64AA" w:rsidRPr="007621BE" w:rsidRDefault="006D64AA" w:rsidP="00A97EAE">
      <w:pPr>
        <w:spacing w:after="240"/>
      </w:pPr>
    </w:p>
    <w:p w14:paraId="77A796EA" w14:textId="77777777" w:rsidR="006D64AA" w:rsidRPr="007621BE" w:rsidRDefault="006D64AA" w:rsidP="00A97EAE">
      <w:pPr>
        <w:pStyle w:val="SubttulodoTrabalho"/>
        <w:spacing w:after="240"/>
      </w:pPr>
    </w:p>
    <w:p w14:paraId="3C0B2B1D" w14:textId="77777777" w:rsidR="006D64AA" w:rsidRPr="007621BE" w:rsidRDefault="006D64AA" w:rsidP="00A97EAE">
      <w:pPr>
        <w:spacing w:after="240"/>
      </w:pPr>
    </w:p>
    <w:p w14:paraId="30AFA29D" w14:textId="77777777" w:rsidR="006D64AA" w:rsidRPr="007621BE" w:rsidRDefault="006D64AA" w:rsidP="00A97EAE">
      <w:pPr>
        <w:spacing w:after="240"/>
      </w:pPr>
    </w:p>
    <w:p w14:paraId="55677B79" w14:textId="77777777" w:rsidR="006D64AA" w:rsidRDefault="006D64AA" w:rsidP="00A97EAE">
      <w:pPr>
        <w:spacing w:after="240"/>
      </w:pPr>
    </w:p>
    <w:p w14:paraId="4DF7F45B" w14:textId="77777777" w:rsidR="00A97EAE" w:rsidRDefault="00A97EAE" w:rsidP="00A97EAE">
      <w:pPr>
        <w:spacing w:after="240"/>
      </w:pPr>
    </w:p>
    <w:p w14:paraId="12C06312" w14:textId="77777777" w:rsidR="00A97EAE" w:rsidRPr="007621BE" w:rsidRDefault="006E2774" w:rsidP="00A97EAE">
      <w:pPr>
        <w:spacing w:after="240"/>
      </w:pPr>
      <w:r>
        <w:rPr>
          <w:noProof/>
          <w:snapToGrid/>
        </w:rPr>
        <mc:AlternateContent>
          <mc:Choice Requires="wps">
            <w:drawing>
              <wp:inline distT="0" distB="0" distL="0" distR="0" wp14:anchorId="177A94BA" wp14:editId="07777777">
                <wp:extent cx="5760085" cy="47625"/>
                <wp:effectExtent l="0" t="0" r="0" b="9525"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4DF9FCD">
              <v:rect id="Rectangle 68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black" stroked="f" w14:anchorId="378108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>
                <w10:anchorlock/>
              </v:rect>
            </w:pict>
          </mc:Fallback>
        </mc:AlternateContent>
      </w:r>
    </w:p>
    <w:p w14:paraId="7CCE439E" w14:textId="77777777" w:rsidR="00A97EAE" w:rsidRDefault="00A97EAE" w:rsidP="005B2574">
      <w:pPr>
        <w:pStyle w:val="LocaleAnodeEntrega"/>
      </w:pPr>
      <w:r>
        <w:t>Cidade</w:t>
      </w:r>
    </w:p>
    <w:p w14:paraId="53EE623B" w14:textId="1D5632EC" w:rsidR="006722CE" w:rsidRPr="007621BE" w:rsidRDefault="00A97EAE" w:rsidP="009734AF">
      <w:pPr>
        <w:pStyle w:val="LocaleAnodeEntrega"/>
      </w:pPr>
      <w:r>
        <w:t>Ano</w:t>
      </w:r>
    </w:p>
    <w:p w14:paraId="777D2E1F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45CC7166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BA762" w14:textId="6C98D1D2" w:rsidR="00BB0176" w:rsidRDefault="00DC3913" w:rsidP="00BB0176">
                            <w:pPr>
                              <w:pStyle w:val="NomedoAutoreCurso"/>
                              <w:spacing w:after="240"/>
                            </w:pPr>
                            <w:r>
                              <w:t>CECÍLIA JUNQUEIRA SARTINI</w:t>
                            </w:r>
                          </w:p>
                          <w:p w14:paraId="7720A932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0D26EC1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FB689B7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2572703A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3468088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DC0A36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53272FD8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43DCD3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88439F9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49F7F52A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C7166" id="Text Box 32" o:spid="_x0000_s1028" type="#_x0000_t202" style="position:absolute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" o:allowoverlap="f" stroked="f">
                <v:textbox inset="0,0,0,0">
                  <w:txbxContent>
                    <w:p w14:paraId="571BA762" w14:textId="6C98D1D2" w:rsidR="00BB0176" w:rsidRDefault="00DC3913" w:rsidP="00BB0176">
                      <w:pPr>
                        <w:pStyle w:val="NomedoAutoreCurso"/>
                        <w:spacing w:after="240"/>
                      </w:pPr>
                      <w:r>
                        <w:t>CECÍLIA JUNQUEIRA SARTINI</w:t>
                      </w:r>
                    </w:p>
                    <w:p w14:paraId="7720A932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0D26EC1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7FB689B7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2572703A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3468088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ADC0A36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53272FD8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6A43DCD3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788439F9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49F7F52A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D6B24D0" w14:textId="77777777" w:rsidR="006722CE" w:rsidRPr="007621BE" w:rsidRDefault="006722CE" w:rsidP="00A97EAE">
      <w:pPr>
        <w:spacing w:after="240"/>
      </w:pPr>
    </w:p>
    <w:p w14:paraId="7E0907EB" w14:textId="77777777" w:rsidR="006722CE" w:rsidRPr="007621BE" w:rsidRDefault="006722CE" w:rsidP="00A97EAE">
      <w:pPr>
        <w:spacing w:after="240"/>
      </w:pPr>
    </w:p>
    <w:p w14:paraId="01558317" w14:textId="77777777" w:rsidR="006722CE" w:rsidRPr="007621BE" w:rsidRDefault="006722CE" w:rsidP="00A97EAE">
      <w:pPr>
        <w:spacing w:after="240"/>
      </w:pPr>
    </w:p>
    <w:p w14:paraId="57E586E2" w14:textId="77777777" w:rsidR="006722CE" w:rsidRPr="007621BE" w:rsidRDefault="006722CE" w:rsidP="00A97EAE">
      <w:pPr>
        <w:spacing w:after="240"/>
      </w:pPr>
    </w:p>
    <w:p w14:paraId="14F321FE" w14:textId="77777777" w:rsidR="006722CE" w:rsidRPr="007621BE" w:rsidRDefault="006722CE" w:rsidP="00A97EAE">
      <w:pPr>
        <w:spacing w:after="240"/>
      </w:pPr>
    </w:p>
    <w:p w14:paraId="0EC1F9EC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7EE7665B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F4BEA" w14:textId="77777777" w:rsidR="009F0FC3" w:rsidRPr="005B2574" w:rsidRDefault="009F0FC3" w:rsidP="009F0FC3">
                            <w:pPr>
                              <w:pStyle w:val="TtulodoTrabalho"/>
                              <w:spacing w:after="240"/>
                              <w:rPr>
                                <w:sz w:val="28"/>
                              </w:rPr>
                            </w:pPr>
                            <w:r w:rsidRPr="005B2574">
                              <w:rPr>
                                <w:sz w:val="28"/>
                              </w:rPr>
                              <w:t>título do trabalho:</w:t>
                            </w:r>
                          </w:p>
                          <w:p w14:paraId="54A37080" w14:textId="77777777" w:rsidR="00E54BE9" w:rsidRPr="006F6403" w:rsidRDefault="00D14BC0" w:rsidP="00E54BE9">
                            <w:pPr>
                              <w:pStyle w:val="Sub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6F6403">
                              <w:rPr>
                                <w:szCs w:val="32"/>
                              </w:rPr>
                              <w:t xml:space="preserve">Subtítulo do Trabalho, se </w:t>
                            </w:r>
                            <w:r w:rsidR="008B7ED9">
                              <w:rPr>
                                <w:szCs w:val="32"/>
                              </w:rPr>
                              <w:t>h</w:t>
                            </w:r>
                            <w:r w:rsidRPr="006F6403">
                              <w:rPr>
                                <w:szCs w:val="32"/>
                              </w:rPr>
                              <w:t>ouver</w:t>
                            </w:r>
                            <w:r w:rsidR="005B2574">
                              <w:rPr>
                                <w:szCs w:val="32"/>
                              </w:rPr>
                              <w:t xml:space="preserve"> 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(</w:t>
                            </w:r>
                            <w:r w:rsidR="005B2574" w:rsidRPr="000716F7">
                              <w:rPr>
                                <w:color w:val="FF0000"/>
                                <w:sz w:val="24"/>
                                <w:szCs w:val="24"/>
                              </w:rPr>
                              <w:t>fonte 14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567AC63B" w14:textId="77777777" w:rsidR="009F0FC3" w:rsidRPr="003E2BFA" w:rsidRDefault="009F0FC3" w:rsidP="00E54BE9">
                            <w:pPr>
                              <w:pStyle w:val="SubttulodoTrabalh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665B" id="Text Box 19" o:spid="_x0000_s1029" type="#_x0000_t202" style="position:absolute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HJGXkh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14:paraId="375F4BEA" w14:textId="77777777" w:rsidR="009F0FC3" w:rsidRPr="005B2574" w:rsidRDefault="009F0FC3" w:rsidP="009F0FC3">
                      <w:pPr>
                        <w:pStyle w:val="TtulodoTrabalho"/>
                        <w:spacing w:after="240"/>
                        <w:rPr>
                          <w:sz w:val="28"/>
                        </w:rPr>
                      </w:pPr>
                      <w:r w:rsidRPr="005B2574">
                        <w:rPr>
                          <w:sz w:val="28"/>
                        </w:rPr>
                        <w:t>título do trabalho:</w:t>
                      </w:r>
                    </w:p>
                    <w:p w14:paraId="54A37080" w14:textId="77777777" w:rsidR="00E54BE9" w:rsidRPr="006F6403" w:rsidRDefault="00D14BC0" w:rsidP="00E54BE9">
                      <w:pPr>
                        <w:pStyle w:val="SubttulodoTrabalho"/>
                        <w:spacing w:after="240"/>
                        <w:rPr>
                          <w:szCs w:val="32"/>
                        </w:rPr>
                      </w:pPr>
                      <w:r w:rsidRPr="006F6403">
                        <w:rPr>
                          <w:szCs w:val="32"/>
                        </w:rPr>
                        <w:t xml:space="preserve">Subtítulo do Trabalho, se </w:t>
                      </w:r>
                      <w:r w:rsidR="008B7ED9">
                        <w:rPr>
                          <w:szCs w:val="32"/>
                        </w:rPr>
                        <w:t>h</w:t>
                      </w:r>
                      <w:r w:rsidRPr="006F6403">
                        <w:rPr>
                          <w:szCs w:val="32"/>
                        </w:rPr>
                        <w:t>ouver</w:t>
                      </w:r>
                      <w:r w:rsidR="005B2574">
                        <w:rPr>
                          <w:szCs w:val="32"/>
                        </w:rPr>
                        <w:t xml:space="preserve"> </w:t>
                      </w:r>
                      <w:r w:rsidR="005B2574" w:rsidRPr="0097091F">
                        <w:rPr>
                          <w:color w:val="FF0000"/>
                        </w:rPr>
                        <w:t>(</w:t>
                      </w:r>
                      <w:r w:rsidR="005B2574" w:rsidRPr="000716F7">
                        <w:rPr>
                          <w:color w:val="FF0000"/>
                          <w:sz w:val="24"/>
                          <w:szCs w:val="24"/>
                        </w:rPr>
                        <w:t>fonte 14</w:t>
                      </w:r>
                      <w:r w:rsidR="005B2574" w:rsidRPr="0097091F">
                        <w:rPr>
                          <w:color w:val="FF0000"/>
                        </w:rPr>
                        <w:t>)</w:t>
                      </w:r>
                    </w:p>
                    <w:p w14:paraId="567AC63B" w14:textId="77777777" w:rsidR="009F0FC3" w:rsidRPr="003E2BFA" w:rsidRDefault="009F0FC3" w:rsidP="00E54BE9">
                      <w:pPr>
                        <w:pStyle w:val="SubttulodoTrabalh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97C1BF5" w14:textId="77777777" w:rsidR="006722CE" w:rsidRPr="007621BE" w:rsidRDefault="006722CE" w:rsidP="00A97EAE">
      <w:pPr>
        <w:spacing w:after="240"/>
      </w:pPr>
    </w:p>
    <w:p w14:paraId="2E7BF201" w14:textId="77777777" w:rsidR="006722CE" w:rsidRPr="007621BE" w:rsidRDefault="006722CE" w:rsidP="00A97EAE">
      <w:pPr>
        <w:spacing w:after="240"/>
      </w:pPr>
    </w:p>
    <w:p w14:paraId="2464D2E3" w14:textId="77777777" w:rsidR="006722CE" w:rsidRPr="007621BE" w:rsidRDefault="006722CE" w:rsidP="00A97EAE">
      <w:pPr>
        <w:spacing w:after="240"/>
      </w:pPr>
    </w:p>
    <w:p w14:paraId="0EF06FB5" w14:textId="77777777" w:rsidR="006722CE" w:rsidRPr="007621BE" w:rsidRDefault="006722CE" w:rsidP="00A97EAE">
      <w:pPr>
        <w:spacing w:after="240"/>
      </w:pPr>
    </w:p>
    <w:p w14:paraId="2128AB36" w14:textId="77777777" w:rsidR="009F0FC3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5AD93D5A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8CA26" w14:textId="3BD755F1" w:rsidR="005B2574" w:rsidRPr="005B2574" w:rsidRDefault="003D30C2" w:rsidP="005B2574">
                            <w:pPr>
                              <w:pStyle w:val="NaturezadoTrabalho"/>
                              <w:spacing w:after="24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Trabalho de Conclusão de Curso apresentado à </w:t>
                            </w:r>
                            <w:r w:rsidR="00DC3913">
                              <w:rPr>
                                <w:sz w:val="24"/>
                                <w:szCs w:val="24"/>
                              </w:rPr>
                              <w:t>Anhanguera</w:t>
                            </w:r>
                            <w:r w:rsidRPr="005B2574">
                              <w:rPr>
                                <w:sz w:val="24"/>
                                <w:szCs w:val="24"/>
                              </w:rPr>
                              <w:t>, como requisito parcial para a obtenção do título de</w:t>
                            </w:r>
                            <w:r w:rsidR="00F061A6" w:rsidRPr="005B2574">
                              <w:rPr>
                                <w:sz w:val="24"/>
                                <w:szCs w:val="24"/>
                              </w:rPr>
                              <w:t xml:space="preserve"> graduado </w:t>
                            </w: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em </w:t>
                            </w:r>
                            <w:r w:rsidR="00DC3913">
                              <w:rPr>
                                <w:sz w:val="24"/>
                                <w:szCs w:val="24"/>
                              </w:rPr>
                              <w:t>Ciência da Computação.</w:t>
                            </w:r>
                          </w:p>
                          <w:p w14:paraId="2034A2F9" w14:textId="6AFE6906" w:rsidR="009F0FC3" w:rsidRPr="005B2574" w:rsidRDefault="009F0FC3" w:rsidP="009F0FC3">
                            <w:pPr>
                              <w:pStyle w:val="NaturezadoTrabalho"/>
                              <w:spacing w:after="240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>Bruna Cassilha Chueiri</w:t>
                            </w:r>
                          </w:p>
                          <w:p w14:paraId="6362CFA2" w14:textId="77777777" w:rsidR="003E2BFA" w:rsidRDefault="003E2BFA" w:rsidP="009F0FC3">
                            <w:pPr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93D5A" id="Text Box 20" o:spid="_x0000_s1030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WMfw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" o:allowoverlap="f" stroked="f">
                <v:textbox inset="0,0,0,0">
                  <w:txbxContent>
                    <w:p w14:paraId="7258CA26" w14:textId="3BD755F1" w:rsidR="005B2574" w:rsidRPr="005B2574" w:rsidRDefault="003D30C2" w:rsidP="005B2574">
                      <w:pPr>
                        <w:pStyle w:val="NaturezadoTrabalho"/>
                        <w:spacing w:after="240"/>
                        <w:jc w:val="both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Trabalho de Conclusão de Curso apresentado à </w:t>
                      </w:r>
                      <w:r w:rsidR="00DC3913">
                        <w:rPr>
                          <w:sz w:val="24"/>
                          <w:szCs w:val="24"/>
                        </w:rPr>
                        <w:t>Anhanguera</w:t>
                      </w:r>
                      <w:r w:rsidRPr="005B2574">
                        <w:rPr>
                          <w:sz w:val="24"/>
                          <w:szCs w:val="24"/>
                        </w:rPr>
                        <w:t>, como requisito parcial para a obtenção do título de</w:t>
                      </w:r>
                      <w:r w:rsidR="00F061A6" w:rsidRPr="005B2574">
                        <w:rPr>
                          <w:sz w:val="24"/>
                          <w:szCs w:val="24"/>
                        </w:rPr>
                        <w:t xml:space="preserve"> graduado </w:t>
                      </w:r>
                      <w:r w:rsidRPr="005B2574">
                        <w:rPr>
                          <w:sz w:val="24"/>
                          <w:szCs w:val="24"/>
                        </w:rPr>
                        <w:t xml:space="preserve">em </w:t>
                      </w:r>
                      <w:r w:rsidR="00DC3913">
                        <w:rPr>
                          <w:sz w:val="24"/>
                          <w:szCs w:val="24"/>
                        </w:rPr>
                        <w:t>Ciência da Computação.</w:t>
                      </w:r>
                    </w:p>
                    <w:p w14:paraId="2034A2F9" w14:textId="6AFE6906" w:rsidR="009F0FC3" w:rsidRPr="005B2574" w:rsidRDefault="009F0FC3" w:rsidP="009F0FC3">
                      <w:pPr>
                        <w:pStyle w:val="NaturezadoTrabalho"/>
                        <w:spacing w:after="240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Orientador: </w:t>
                      </w:r>
                      <w:r w:rsidR="00DC3913" w:rsidRPr="00DC3913">
                        <w:rPr>
                          <w:sz w:val="24"/>
                          <w:szCs w:val="24"/>
                        </w:rPr>
                        <w:t>Bruna Cassilha Chueiri</w:t>
                      </w:r>
                    </w:p>
                    <w:p w14:paraId="6362CFA2" w14:textId="77777777" w:rsidR="003E2BFA" w:rsidRDefault="003E2BFA" w:rsidP="009F0FC3">
                      <w:pPr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CEAEF9A" w14:textId="77777777" w:rsidR="009F0FC3" w:rsidRPr="007621BE" w:rsidRDefault="009F0FC3" w:rsidP="00A97EAE">
      <w:pPr>
        <w:pStyle w:val="NaturezadoTrabalho"/>
        <w:spacing w:after="240"/>
      </w:pPr>
    </w:p>
    <w:p w14:paraId="18656A90" w14:textId="77777777" w:rsidR="009F0FC3" w:rsidRPr="007621BE" w:rsidRDefault="009F0FC3" w:rsidP="00A97EAE">
      <w:pPr>
        <w:pStyle w:val="NaturezadoTrabalho"/>
        <w:spacing w:after="240"/>
      </w:pPr>
    </w:p>
    <w:p w14:paraId="6437C34A" w14:textId="77777777" w:rsidR="009F0FC3" w:rsidRPr="007621BE" w:rsidRDefault="009F0FC3" w:rsidP="00A97EAE">
      <w:pPr>
        <w:pStyle w:val="NaturezadoTrabalho"/>
        <w:spacing w:after="240"/>
      </w:pPr>
    </w:p>
    <w:p w14:paraId="36C7B782" w14:textId="77777777" w:rsidR="009F0FC3" w:rsidRPr="007621BE" w:rsidRDefault="009F0FC3" w:rsidP="00A97EAE">
      <w:pPr>
        <w:pStyle w:val="NaturezadoTrabalho"/>
        <w:spacing w:after="240"/>
      </w:pPr>
    </w:p>
    <w:p w14:paraId="0316708C" w14:textId="77777777" w:rsidR="004D4389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5A7BC78F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1A4E6" w14:textId="3A2C5537" w:rsidR="00E42369" w:rsidRDefault="00DC3913" w:rsidP="00E42369">
                            <w:pPr>
                              <w:pStyle w:val="LocaleAnodeEntrega"/>
                              <w:spacing w:after="240"/>
                            </w:pPr>
                            <w:r>
                              <w:t>Jundiaí</w:t>
                            </w:r>
                          </w:p>
                          <w:p w14:paraId="236749F1" w14:textId="64C6EDDB" w:rsidR="00E42369" w:rsidRDefault="00DC3913" w:rsidP="000759E7">
                            <w:pPr>
                              <w:pStyle w:val="LocaleAnodeEntrega"/>
                              <w:spacing w:after="240"/>
                            </w:pPr>
                            <w: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BC78F" id="Text Box 21" o:spid="_x0000_s1031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" stroked="f">
                <v:textbox inset="0,0,0,0">
                  <w:txbxContent>
                    <w:p w14:paraId="4541A4E6" w14:textId="3A2C5537" w:rsidR="00E42369" w:rsidRDefault="00DC3913" w:rsidP="00E42369">
                      <w:pPr>
                        <w:pStyle w:val="LocaleAnodeEntrega"/>
                        <w:spacing w:after="240"/>
                      </w:pPr>
                      <w:r>
                        <w:t>Jundiaí</w:t>
                      </w:r>
                    </w:p>
                    <w:p w14:paraId="236749F1" w14:textId="64C6EDDB" w:rsidR="00E42369" w:rsidRDefault="00DC3913" w:rsidP="000759E7">
                      <w:pPr>
                        <w:pStyle w:val="LocaleAnodeEntrega"/>
                        <w:spacing w:after="240"/>
                      </w:pPr>
                      <w:r>
                        <w:t>2017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5E8E838" w14:textId="34199942" w:rsidR="00D96341" w:rsidRDefault="00DC3913" w:rsidP="00A97EAE">
      <w:pPr>
        <w:pStyle w:val="NomedoAutoreCurso"/>
        <w:spacing w:after="240"/>
      </w:pPr>
      <w:r>
        <w:t>CECÍLIA JUNQUEIRA SARTINI</w:t>
      </w:r>
    </w:p>
    <w:p w14:paraId="446535EC" w14:textId="77777777" w:rsidR="00D96341" w:rsidRDefault="00D96341" w:rsidP="00A97EAE">
      <w:pPr>
        <w:pStyle w:val="NomedoAutoreCurso"/>
        <w:spacing w:after="240"/>
      </w:pPr>
    </w:p>
    <w:p w14:paraId="6B5C7677" w14:textId="77777777" w:rsidR="00D96341" w:rsidRDefault="00D96341" w:rsidP="00A97EAE">
      <w:pPr>
        <w:pStyle w:val="TtulodoTrabalho"/>
        <w:spacing w:after="240"/>
      </w:pPr>
      <w:r>
        <w:t>título do trabalho:</w:t>
      </w:r>
    </w:p>
    <w:p w14:paraId="4124EE0F" w14:textId="77777777" w:rsidR="00D96341" w:rsidRDefault="00D96341" w:rsidP="00A97EAE">
      <w:pPr>
        <w:pStyle w:val="NomedoAutoreCurso"/>
        <w:spacing w:after="240"/>
      </w:pPr>
      <w:r w:rsidRPr="006F6403">
        <w:t xml:space="preserve">Subtítulo do Trabalho, se </w:t>
      </w:r>
      <w:r>
        <w:t>h</w:t>
      </w:r>
      <w:r w:rsidRPr="006F6403">
        <w:t>ouver</w:t>
      </w:r>
    </w:p>
    <w:p w14:paraId="755484A9" w14:textId="77777777" w:rsidR="00D96341" w:rsidRDefault="00D96341" w:rsidP="00A97EAE">
      <w:pPr>
        <w:pStyle w:val="NomedoAutoreCurso"/>
        <w:spacing w:after="240"/>
      </w:pPr>
    </w:p>
    <w:p w14:paraId="632E26C5" w14:textId="77777777" w:rsidR="00D96341" w:rsidRDefault="00D96341" w:rsidP="00A97EAE">
      <w:pPr>
        <w:pStyle w:val="NaturezadoTrabalho"/>
        <w:spacing w:after="240"/>
      </w:pPr>
    </w:p>
    <w:p w14:paraId="3BD74269" w14:textId="090D0BA0" w:rsidR="005B2574" w:rsidRDefault="00D96341" w:rsidP="005B2574">
      <w:pPr>
        <w:pStyle w:val="NaturezadoTrabalho"/>
        <w:spacing w:after="240"/>
        <w:jc w:val="both"/>
      </w:pPr>
      <w:r w:rsidRPr="005B2574">
        <w:rPr>
          <w:sz w:val="24"/>
          <w:szCs w:val="24"/>
        </w:rPr>
        <w:t xml:space="preserve">Trabalho de Conclusão de Curso apresentado à </w:t>
      </w:r>
      <w:r w:rsidR="00DC3913">
        <w:rPr>
          <w:sz w:val="24"/>
          <w:szCs w:val="24"/>
        </w:rPr>
        <w:t>Anhanguera</w:t>
      </w:r>
      <w:r w:rsidRPr="005B2574">
        <w:rPr>
          <w:sz w:val="24"/>
          <w:szCs w:val="24"/>
        </w:rPr>
        <w:t xml:space="preserve">, como requisito parcial para a obtenção do título de graduado em </w:t>
      </w:r>
      <w:r w:rsidR="00DC3913">
        <w:rPr>
          <w:sz w:val="24"/>
          <w:szCs w:val="24"/>
        </w:rPr>
        <w:t>Ciência da Computação.</w:t>
      </w:r>
    </w:p>
    <w:p w14:paraId="76E5E145" w14:textId="77777777" w:rsidR="00D96341" w:rsidRDefault="00D96341" w:rsidP="00A97EAE">
      <w:pPr>
        <w:pStyle w:val="NaturezadoTrabalho"/>
        <w:spacing w:after="240"/>
      </w:pPr>
    </w:p>
    <w:p w14:paraId="579F8A7E" w14:textId="77777777" w:rsidR="00D96341" w:rsidRDefault="00D96341" w:rsidP="00A97EAE">
      <w:pPr>
        <w:pStyle w:val="NaturezadoTrabalho"/>
        <w:spacing w:after="240"/>
      </w:pPr>
    </w:p>
    <w:p w14:paraId="3C7035C9" w14:textId="77777777" w:rsidR="00D96341" w:rsidRDefault="00D96341" w:rsidP="00A97EAE">
      <w:pPr>
        <w:pStyle w:val="NaturezadoTrabalho"/>
        <w:spacing w:after="240"/>
      </w:pPr>
    </w:p>
    <w:p w14:paraId="36BCB931" w14:textId="77777777" w:rsidR="00D96341" w:rsidRDefault="00D96341" w:rsidP="00A97EAE">
      <w:pPr>
        <w:pStyle w:val="NaturezadoTrabalho"/>
        <w:spacing w:after="240"/>
      </w:pPr>
      <w:r>
        <w:t>Aprovado em: __/__/____</w:t>
      </w:r>
    </w:p>
    <w:p w14:paraId="326EFA21" w14:textId="77777777" w:rsidR="00D96341" w:rsidRDefault="00D96341" w:rsidP="00A97EAE">
      <w:pPr>
        <w:pStyle w:val="NaturezadoTrabalho"/>
        <w:spacing w:after="240"/>
      </w:pPr>
    </w:p>
    <w:p w14:paraId="782774CA" w14:textId="77777777" w:rsidR="00D96341" w:rsidRDefault="00D96341" w:rsidP="00A97EAE">
      <w:pPr>
        <w:pStyle w:val="NaturezadoTrabalho"/>
        <w:spacing w:after="240"/>
      </w:pPr>
    </w:p>
    <w:p w14:paraId="31C506E8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BANCA EXAMINADORA</w:t>
      </w:r>
    </w:p>
    <w:p w14:paraId="218D55A4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21C6A278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3F863A25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Prof</w:t>
      </w:r>
      <w:r w:rsidR="001F33CE" w:rsidRPr="005B2574">
        <w:rPr>
          <w:sz w:val="24"/>
          <w:szCs w:val="24"/>
        </w:rPr>
        <w:t>(ª)</w:t>
      </w:r>
      <w:r w:rsidRPr="005B2574">
        <w:rPr>
          <w:sz w:val="24"/>
          <w:szCs w:val="24"/>
        </w:rPr>
        <w:t>.</w:t>
      </w:r>
      <w:r w:rsidR="001F33CE" w:rsidRPr="005B2574">
        <w:rPr>
          <w:sz w:val="24"/>
          <w:szCs w:val="24"/>
        </w:rPr>
        <w:t xml:space="preserve"> Titulação</w:t>
      </w:r>
      <w:r w:rsidRPr="005B2574">
        <w:rPr>
          <w:sz w:val="24"/>
          <w:szCs w:val="24"/>
        </w:rPr>
        <w:t xml:space="preserve"> Nome do Professor</w:t>
      </w:r>
      <w:r w:rsidR="001F33CE" w:rsidRPr="005B2574">
        <w:rPr>
          <w:sz w:val="24"/>
          <w:szCs w:val="24"/>
        </w:rPr>
        <w:t>(a)</w:t>
      </w:r>
    </w:p>
    <w:p w14:paraId="1D3681D7" w14:textId="77777777" w:rsidR="00D96341" w:rsidRPr="005B2574" w:rsidRDefault="00D96341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1AA63849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5439D4D2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Prof</w:t>
      </w:r>
      <w:r w:rsidR="001F33CE" w:rsidRPr="005B2574">
        <w:rPr>
          <w:sz w:val="24"/>
          <w:szCs w:val="24"/>
        </w:rPr>
        <w:t>(ª)</w:t>
      </w:r>
      <w:r w:rsidRPr="005B2574">
        <w:rPr>
          <w:sz w:val="24"/>
          <w:szCs w:val="24"/>
        </w:rPr>
        <w:t xml:space="preserve">. </w:t>
      </w:r>
      <w:r w:rsidR="001F33CE" w:rsidRPr="005B2574">
        <w:rPr>
          <w:sz w:val="24"/>
          <w:szCs w:val="24"/>
        </w:rPr>
        <w:t xml:space="preserve">Titulação </w:t>
      </w:r>
      <w:r w:rsidRPr="005B2574">
        <w:rPr>
          <w:sz w:val="24"/>
          <w:szCs w:val="24"/>
        </w:rPr>
        <w:t>Nome do Professor</w:t>
      </w:r>
      <w:r w:rsidR="001F33CE" w:rsidRPr="005B2574">
        <w:rPr>
          <w:sz w:val="24"/>
          <w:szCs w:val="24"/>
        </w:rPr>
        <w:t>(a)</w:t>
      </w:r>
    </w:p>
    <w:p w14:paraId="1A6B7395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</w:p>
    <w:p w14:paraId="526D2515" w14:textId="77777777" w:rsidR="00D96341" w:rsidRPr="005B2574" w:rsidRDefault="00D96341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7E486793" w14:textId="77777777" w:rsidR="00D96341" w:rsidRDefault="00D96341" w:rsidP="00A97EAE">
      <w:pPr>
        <w:pStyle w:val="NaturezadoTrabalho"/>
        <w:spacing w:after="240"/>
        <w:jc w:val="center"/>
      </w:pPr>
      <w:r w:rsidRPr="005B2574">
        <w:rPr>
          <w:sz w:val="24"/>
          <w:szCs w:val="24"/>
        </w:rPr>
        <w:t>Prof</w:t>
      </w:r>
      <w:r w:rsidR="001F33CE" w:rsidRPr="005B2574">
        <w:rPr>
          <w:sz w:val="24"/>
          <w:szCs w:val="24"/>
        </w:rPr>
        <w:t>(ª)</w:t>
      </w:r>
      <w:r w:rsidRPr="005B2574">
        <w:rPr>
          <w:sz w:val="24"/>
          <w:szCs w:val="24"/>
        </w:rPr>
        <w:t xml:space="preserve">. </w:t>
      </w:r>
      <w:r w:rsidR="001F33CE" w:rsidRPr="005B2574">
        <w:rPr>
          <w:sz w:val="24"/>
          <w:szCs w:val="24"/>
        </w:rPr>
        <w:t xml:space="preserve">Titulação </w:t>
      </w:r>
      <w:r w:rsidRPr="005B2574">
        <w:rPr>
          <w:sz w:val="24"/>
          <w:szCs w:val="24"/>
        </w:rPr>
        <w:t>Nome do Professor</w:t>
      </w:r>
      <w:r w:rsidR="001F33CE" w:rsidRPr="005B2574">
        <w:rPr>
          <w:sz w:val="24"/>
          <w:szCs w:val="24"/>
        </w:rPr>
        <w:t>(a)</w:t>
      </w:r>
    </w:p>
    <w:p w14:paraId="21FC76C1" w14:textId="77777777" w:rsidR="00D96341" w:rsidRDefault="00D96341" w:rsidP="00A97EAE">
      <w:pPr>
        <w:pStyle w:val="NomedoAutoreCurso"/>
        <w:spacing w:after="240"/>
        <w:jc w:val="left"/>
      </w:pPr>
      <w:r>
        <w:br w:type="page"/>
      </w:r>
    </w:p>
    <w:p w14:paraId="1EF9E15A" w14:textId="77777777" w:rsidR="00D96341" w:rsidRDefault="00D96341" w:rsidP="00A97EAE">
      <w:pPr>
        <w:spacing w:after="240"/>
      </w:pPr>
    </w:p>
    <w:p w14:paraId="706BAD35" w14:textId="77777777" w:rsidR="00D96341" w:rsidRDefault="00D96341" w:rsidP="00A97EAE">
      <w:pPr>
        <w:spacing w:after="240"/>
      </w:pPr>
    </w:p>
    <w:p w14:paraId="1FB30EB9" w14:textId="77777777" w:rsidR="00D96341" w:rsidRDefault="00D96341" w:rsidP="00A97EAE">
      <w:pPr>
        <w:spacing w:after="240"/>
      </w:pPr>
    </w:p>
    <w:p w14:paraId="49DD811F" w14:textId="77777777" w:rsidR="00D96341" w:rsidRDefault="00D96341" w:rsidP="00A97EAE">
      <w:pPr>
        <w:spacing w:after="240"/>
      </w:pPr>
    </w:p>
    <w:p w14:paraId="65E325C7" w14:textId="77777777" w:rsidR="00D96341" w:rsidRDefault="00D96341" w:rsidP="00A97EAE">
      <w:pPr>
        <w:spacing w:after="240"/>
      </w:pPr>
    </w:p>
    <w:p w14:paraId="087D51B4" w14:textId="77777777" w:rsidR="00D96341" w:rsidRDefault="00D96341" w:rsidP="00A97EAE">
      <w:pPr>
        <w:spacing w:after="240"/>
      </w:pPr>
    </w:p>
    <w:p w14:paraId="78948AEB" w14:textId="77777777" w:rsidR="00D96341" w:rsidRDefault="00D96341" w:rsidP="00A97EAE">
      <w:pPr>
        <w:spacing w:after="240"/>
      </w:pPr>
    </w:p>
    <w:p w14:paraId="27CE9A29" w14:textId="77777777" w:rsidR="00D96341" w:rsidRDefault="00D96341" w:rsidP="00A97EAE">
      <w:pPr>
        <w:spacing w:after="240"/>
      </w:pPr>
    </w:p>
    <w:p w14:paraId="0A5F04DE" w14:textId="77777777" w:rsidR="00D96341" w:rsidRDefault="00D96341" w:rsidP="00A97EAE">
      <w:pPr>
        <w:spacing w:after="240"/>
      </w:pPr>
    </w:p>
    <w:p w14:paraId="1903D93D" w14:textId="77777777" w:rsidR="00D96341" w:rsidRDefault="00D96341" w:rsidP="00A97EAE">
      <w:pPr>
        <w:spacing w:after="240"/>
      </w:pPr>
    </w:p>
    <w:p w14:paraId="3907877C" w14:textId="77777777" w:rsidR="00D96341" w:rsidRDefault="00D96341" w:rsidP="00A97EAE">
      <w:pPr>
        <w:spacing w:after="240"/>
      </w:pPr>
    </w:p>
    <w:p w14:paraId="5CC37549" w14:textId="77777777" w:rsidR="00D96341" w:rsidRDefault="00D96341" w:rsidP="00A97EAE">
      <w:pPr>
        <w:spacing w:after="240"/>
      </w:pPr>
    </w:p>
    <w:p w14:paraId="6F7CC6E2" w14:textId="77777777" w:rsidR="00D96341" w:rsidRDefault="00D96341" w:rsidP="00A97EAE">
      <w:pPr>
        <w:spacing w:after="240"/>
      </w:pPr>
    </w:p>
    <w:p w14:paraId="3133DC17" w14:textId="77777777" w:rsidR="00D96341" w:rsidRDefault="00D96341" w:rsidP="00A97EAE">
      <w:pPr>
        <w:spacing w:after="240"/>
      </w:pPr>
    </w:p>
    <w:p w14:paraId="2AE01E4F" w14:textId="77777777" w:rsidR="00D96341" w:rsidRDefault="00D96341" w:rsidP="00A97EAE">
      <w:pPr>
        <w:spacing w:after="240"/>
      </w:pPr>
    </w:p>
    <w:p w14:paraId="0034A8DD" w14:textId="77777777" w:rsidR="00D96341" w:rsidRDefault="00D96341" w:rsidP="00A97EAE">
      <w:pPr>
        <w:spacing w:after="240"/>
      </w:pPr>
    </w:p>
    <w:p w14:paraId="71446BDA" w14:textId="77777777" w:rsidR="00D96341" w:rsidRDefault="00D96341" w:rsidP="00A97EAE">
      <w:pPr>
        <w:spacing w:after="240"/>
      </w:pPr>
    </w:p>
    <w:p w14:paraId="46943207" w14:textId="77777777" w:rsidR="00D96341" w:rsidRDefault="00D96341" w:rsidP="00A97EAE">
      <w:pPr>
        <w:spacing w:after="240"/>
      </w:pPr>
    </w:p>
    <w:p w14:paraId="6AE67269" w14:textId="77777777" w:rsidR="00D96341" w:rsidRDefault="00D96341" w:rsidP="00A97EAE">
      <w:pPr>
        <w:spacing w:after="240"/>
      </w:pPr>
    </w:p>
    <w:p w14:paraId="54095C8E" w14:textId="77777777" w:rsidR="00D96341" w:rsidRDefault="00D96341" w:rsidP="00A97EAE">
      <w:pPr>
        <w:spacing w:after="240"/>
      </w:pPr>
    </w:p>
    <w:p w14:paraId="262E3669" w14:textId="77777777" w:rsidR="00D96341" w:rsidRDefault="00D96341" w:rsidP="00A97EAE">
      <w:pPr>
        <w:spacing w:after="240"/>
      </w:pPr>
    </w:p>
    <w:p w14:paraId="65F6706E" w14:textId="77777777" w:rsidR="00D96341" w:rsidRDefault="00D96341" w:rsidP="00A97EAE">
      <w:pPr>
        <w:pStyle w:val="Dedicatria"/>
        <w:spacing w:after="240"/>
        <w:ind w:left="4536"/>
      </w:pPr>
      <w:r>
        <w:t>Dedico este trabalho...</w:t>
      </w:r>
    </w:p>
    <w:p w14:paraId="6C104E7F" w14:textId="77777777" w:rsidR="005B2574" w:rsidRDefault="00D96341" w:rsidP="005B2574">
      <w:pPr>
        <w:pStyle w:val="Dedicatria"/>
        <w:jc w:val="center"/>
      </w:pPr>
      <w:r w:rsidRPr="00321D60">
        <w:rPr>
          <w:highlight w:val="yellow"/>
        </w:rPr>
        <w:t>(OPCIONAL)</w:t>
      </w:r>
      <w:r w:rsidR="005B2574">
        <w:t xml:space="preserve"> </w:t>
      </w:r>
      <w:r w:rsidR="005B2574" w:rsidRPr="0097091F">
        <w:rPr>
          <w:color w:val="FF0000"/>
        </w:rPr>
        <w:t>(fonte 1</w:t>
      </w:r>
      <w:r w:rsidR="005B2574">
        <w:rPr>
          <w:color w:val="FF0000"/>
        </w:rPr>
        <w:t>2</w:t>
      </w:r>
      <w:r w:rsidR="005B2574" w:rsidRPr="0097091F">
        <w:rPr>
          <w:color w:val="FF0000"/>
        </w:rPr>
        <w:t>)</w:t>
      </w:r>
    </w:p>
    <w:p w14:paraId="0502B09A" w14:textId="77777777" w:rsidR="00ED3A41" w:rsidRDefault="00ED3A41" w:rsidP="00A97EAE">
      <w:pPr>
        <w:spacing w:after="240"/>
        <w:jc w:val="center"/>
        <w:rPr>
          <w:b/>
          <w:sz w:val="28"/>
        </w:rPr>
      </w:pPr>
      <w:r>
        <w:br w:type="page"/>
      </w:r>
      <w:r w:rsidRPr="00ED3A41">
        <w:rPr>
          <w:b/>
          <w:sz w:val="28"/>
        </w:rPr>
        <w:lastRenderedPageBreak/>
        <w:t>AGRADECIMENTOS</w:t>
      </w:r>
      <w:r>
        <w:rPr>
          <w:b/>
          <w:sz w:val="28"/>
        </w:rPr>
        <w:t xml:space="preserve"> </w:t>
      </w:r>
      <w:r w:rsidRPr="00321D60">
        <w:rPr>
          <w:highlight w:val="yellow"/>
        </w:rPr>
        <w:t>(</w:t>
      </w:r>
      <w:r w:rsidRPr="00ED3A41">
        <w:rPr>
          <w:b/>
          <w:sz w:val="28"/>
          <w:highlight w:val="yellow"/>
        </w:rPr>
        <w:t>OPCIONAL)</w:t>
      </w:r>
      <w:r w:rsidRPr="00ED3A41">
        <w:rPr>
          <w:b/>
          <w:sz w:val="28"/>
        </w:rPr>
        <w:t xml:space="preserve"> </w:t>
      </w:r>
    </w:p>
    <w:p w14:paraId="61891AE7" w14:textId="77777777" w:rsidR="004D4389" w:rsidRPr="007621BE" w:rsidRDefault="004D4389" w:rsidP="00A97EAE">
      <w:pPr>
        <w:spacing w:line="360" w:lineRule="auto"/>
        <w:jc w:val="center"/>
      </w:pPr>
    </w:p>
    <w:p w14:paraId="38B52517" w14:textId="77777777" w:rsidR="001F33CE" w:rsidRPr="007621BE" w:rsidRDefault="00F03114" w:rsidP="00F03114">
      <w:pPr>
        <w:pStyle w:val="Agradecimentos"/>
        <w:spacing w:after="0"/>
        <w:ind w:firstLine="567"/>
        <w:jc w:val="both"/>
      </w:pPr>
      <w:r w:rsidRPr="00F03114">
        <w:t>Elemento opcional. Texto em que o autor faz agradecimentos dirigidos àqueles que</w:t>
      </w:r>
      <w:r>
        <w:t xml:space="preserve"> </w:t>
      </w:r>
      <w:r w:rsidRPr="00F03114">
        <w:t>contribuíram de maneira relevante à elaboração do trabalho.</w:t>
      </w:r>
      <w:r w:rsidR="005B2574" w:rsidRPr="005B2574">
        <w:rPr>
          <w:color w:val="FF0000"/>
        </w:rPr>
        <w:t xml:space="preserve"> (Fonte 12)</w:t>
      </w:r>
    </w:p>
    <w:p w14:paraId="05BB6AC1" w14:textId="635578D9" w:rsidR="0063601A" w:rsidRPr="007621BE" w:rsidRDefault="00ED3A41" w:rsidP="005B2574">
      <w:pPr>
        <w:pStyle w:val="Texto-Resumo"/>
        <w:spacing w:after="240"/>
        <w:jc w:val="both"/>
      </w:pPr>
      <w:r>
        <w:br w:type="page"/>
      </w:r>
    </w:p>
    <w:p w14:paraId="0630C81A" w14:textId="77777777" w:rsidR="0049632C" w:rsidRDefault="0049632C" w:rsidP="00A97EAE">
      <w:pPr>
        <w:pStyle w:val="Ttulo-Resumo"/>
        <w:spacing w:before="0" w:after="0" w:line="360" w:lineRule="auto"/>
      </w:pPr>
    </w:p>
    <w:p w14:paraId="67074982" w14:textId="77777777" w:rsidR="0063601A" w:rsidRDefault="0063601A" w:rsidP="00A97EAE">
      <w:pPr>
        <w:pStyle w:val="Ttulo-Resumo"/>
        <w:spacing w:before="0" w:after="0" w:line="360" w:lineRule="auto"/>
      </w:pPr>
      <w:r w:rsidRPr="00D91697">
        <w:t>RESUMO</w:t>
      </w:r>
    </w:p>
    <w:p w14:paraId="4FE31850" w14:textId="77777777" w:rsidR="0049632C" w:rsidRPr="00D91697" w:rsidRDefault="0049632C" w:rsidP="00A97EAE">
      <w:pPr>
        <w:pStyle w:val="Ttulo-Resumo"/>
        <w:spacing w:before="0" w:after="0" w:line="360" w:lineRule="auto"/>
      </w:pPr>
    </w:p>
    <w:p w14:paraId="70F58610" w14:textId="39B63FD9" w:rsidR="0007441B" w:rsidRDefault="003143AF" w:rsidP="003143AF">
      <w:pPr>
        <w:pStyle w:val="Resumo-Texto"/>
        <w:spacing w:after="0" w:line="360" w:lineRule="auto"/>
        <w:jc w:val="both"/>
      </w:pPr>
      <w:r>
        <w:t xml:space="preserve">Este trabalho apresenta um novo aplicativo que </w:t>
      </w:r>
      <w:r w:rsidR="006442B0">
        <w:t>enviará um lembrete ao usuário quando estiver próximo a uma loja cuja necessite comprar algum item. O</w:t>
      </w:r>
      <w:r>
        <w:t xml:space="preserve"> usuário </w:t>
      </w:r>
      <w:r w:rsidR="006442B0">
        <w:t>fará um</w:t>
      </w:r>
      <w:r>
        <w:t xml:space="preserve"> cadastr</w:t>
      </w:r>
      <w:r w:rsidR="006442B0">
        <w:t>o prévio com</w:t>
      </w:r>
      <w:r>
        <w:t xml:space="preserve"> uma lista de itens e seus detalhes a serem comprados, </w:t>
      </w:r>
      <w:r w:rsidR="006442B0">
        <w:t xml:space="preserve">bem como as respectivas lojas de departamentos. </w:t>
      </w:r>
    </w:p>
    <w:p w14:paraId="037BC323" w14:textId="77777777" w:rsidR="0049632C" w:rsidRDefault="0049632C" w:rsidP="00A97EAE">
      <w:pPr>
        <w:pStyle w:val="Resumo-Texto"/>
        <w:spacing w:after="0" w:line="360" w:lineRule="auto"/>
        <w:jc w:val="both"/>
      </w:pPr>
    </w:p>
    <w:p w14:paraId="77AA34AC" w14:textId="43EC0E74" w:rsidR="001A09E7" w:rsidRDefault="006722CE" w:rsidP="00A97EAE">
      <w:pPr>
        <w:pStyle w:val="Resumo-Texto"/>
        <w:spacing w:after="0" w:line="360" w:lineRule="auto"/>
        <w:jc w:val="both"/>
        <w:rPr>
          <w:ins w:id="0" w:author="Bruna Cassilha Chueri" w:date="2017-02-22T20:23:00Z"/>
          <w:b/>
        </w:rPr>
      </w:pPr>
      <w:r w:rsidRPr="00A73520">
        <w:rPr>
          <w:b/>
        </w:rPr>
        <w:t xml:space="preserve">Palavras-chave: </w:t>
      </w:r>
      <w:r w:rsidR="003143AF">
        <w:rPr>
          <w:b/>
        </w:rPr>
        <w:t>Aplicativo</w:t>
      </w:r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r w:rsidR="003143AF">
        <w:rPr>
          <w:b/>
        </w:rPr>
        <w:t>Android</w:t>
      </w:r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r w:rsidR="003143AF">
        <w:rPr>
          <w:b/>
        </w:rPr>
        <w:t>Lembrete</w:t>
      </w:r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r w:rsidR="003143AF">
        <w:rPr>
          <w:b/>
        </w:rPr>
        <w:t>Notificação</w:t>
      </w:r>
      <w:r w:rsidRPr="00A73520">
        <w:rPr>
          <w:b/>
        </w:rPr>
        <w:t>.</w:t>
      </w:r>
    </w:p>
    <w:p w14:paraId="51F343BE" w14:textId="38132DEB" w:rsidR="001A09E7" w:rsidRDefault="001A09E7" w:rsidP="00A97EAE">
      <w:pPr>
        <w:pStyle w:val="Resumo-Texto"/>
        <w:spacing w:after="0" w:line="360" w:lineRule="auto"/>
        <w:jc w:val="both"/>
        <w:rPr>
          <w:ins w:id="1" w:author="Bruna Cassilha Chueri" w:date="2017-02-22T20:23:00Z"/>
          <w:b/>
        </w:rPr>
      </w:pPr>
      <w:ins w:id="2" w:author="Bruna Cassilha Chueri" w:date="2017-02-22T20:23:00Z">
        <w:r>
          <w:rPr>
            <w:b/>
          </w:rPr>
          <w:t>Não se esqueça que deve ser em ordem alfabética, o Android deve vir primeiro.</w:t>
        </w:r>
      </w:ins>
    </w:p>
    <w:p w14:paraId="461CCE58" w14:textId="338B0777" w:rsidR="001F33CE" w:rsidRDefault="0007441B" w:rsidP="00A97EAE">
      <w:pPr>
        <w:pStyle w:val="Resumo-Texto"/>
        <w:spacing w:after="0" w:line="360" w:lineRule="auto"/>
        <w:jc w:val="both"/>
        <w:rPr>
          <w:i/>
        </w:rPr>
      </w:pPr>
      <w:r>
        <w:rPr>
          <w:b/>
        </w:rPr>
        <w:br/>
      </w:r>
    </w:p>
    <w:p w14:paraId="495FFFB6" w14:textId="77777777" w:rsidR="006F0564" w:rsidRPr="007621BE" w:rsidRDefault="00ED3A41" w:rsidP="00A97EAE">
      <w:pPr>
        <w:pStyle w:val="Resumo-Texto"/>
        <w:spacing w:after="0" w:line="360" w:lineRule="auto"/>
        <w:jc w:val="both"/>
      </w:pPr>
      <w:r w:rsidRPr="5A529A69">
        <w:rPr>
          <w:i/>
          <w:iCs/>
          <w:highlight w:val="yellow"/>
        </w:rPr>
        <w:br w:type="page"/>
      </w:r>
      <w:bookmarkStart w:id="3" w:name="_Toc93473122"/>
      <w:bookmarkStart w:id="4" w:name="_Toc96637505"/>
      <w:bookmarkStart w:id="5" w:name="_Toc140051077"/>
      <w:bookmarkStart w:id="6" w:name="_Toc140052045"/>
      <w:bookmarkStart w:id="7" w:name="_Toc166953125"/>
      <w:bookmarkStart w:id="8" w:name="_Toc170927405"/>
      <w:bookmarkStart w:id="9" w:name="_Toc170927559"/>
    </w:p>
    <w:p w14:paraId="222B0CB5" w14:textId="77777777" w:rsidR="006F0564" w:rsidRPr="007621BE" w:rsidRDefault="006F0564" w:rsidP="00A97EAE">
      <w:pPr>
        <w:pStyle w:val="Ttulo-Resumo"/>
        <w:spacing w:after="240"/>
      </w:pPr>
      <w:r w:rsidRPr="007621BE">
        <w:lastRenderedPageBreak/>
        <w:t>ABSTRACT</w:t>
      </w:r>
    </w:p>
    <w:p w14:paraId="04E8D774" w14:textId="77777777" w:rsidR="00686623" w:rsidRPr="007621BE" w:rsidRDefault="00686623" w:rsidP="00A97EAE">
      <w:pPr>
        <w:pStyle w:val="Resumo-Texto"/>
        <w:spacing w:after="240"/>
      </w:pPr>
      <w:r w:rsidRPr="007621BE">
        <w:t>Deve ser feita a tradução do resumo para a língua estrangeira.</w:t>
      </w:r>
    </w:p>
    <w:p w14:paraId="279C2528" w14:textId="273E7C3B" w:rsidR="003143AF" w:rsidRDefault="003143AF" w:rsidP="003143AF">
      <w:pPr>
        <w:pStyle w:val="Resumo-Texto"/>
        <w:spacing w:after="0" w:line="360" w:lineRule="auto"/>
        <w:jc w:val="both"/>
      </w:pPr>
      <w:r w:rsidRPr="003143AF">
        <w:rPr>
          <w:highlight w:val="yellow"/>
        </w:rPr>
        <w:t xml:space="preserve">(OBS: </w:t>
      </w:r>
      <w:r>
        <w:rPr>
          <w:highlight w:val="yellow"/>
        </w:rPr>
        <w:t>Por não ter certeza da coerência do Resumo, vou fazer essa parte depois</w:t>
      </w:r>
      <w:r w:rsidRPr="003143AF">
        <w:rPr>
          <w:highlight w:val="yellow"/>
        </w:rPr>
        <w:t>)</w:t>
      </w:r>
      <w:r>
        <w:t xml:space="preserve"> </w:t>
      </w:r>
    </w:p>
    <w:p w14:paraId="437B180C" w14:textId="77777777" w:rsidR="00686623" w:rsidRPr="007621BE" w:rsidRDefault="00686623" w:rsidP="00A97EAE">
      <w:pPr>
        <w:pStyle w:val="Resumo-Texto"/>
        <w:spacing w:after="240"/>
      </w:pPr>
    </w:p>
    <w:p w14:paraId="71F9C149" w14:textId="77777777" w:rsidR="00686623" w:rsidRPr="007621BE" w:rsidRDefault="00686623" w:rsidP="00A97EAE">
      <w:pPr>
        <w:pStyle w:val="Resumo-Texto"/>
        <w:spacing w:after="240"/>
      </w:pPr>
    </w:p>
    <w:p w14:paraId="1102BB7E" w14:textId="77777777" w:rsidR="00686623" w:rsidRPr="007621BE" w:rsidRDefault="00686623" w:rsidP="00A97EAE">
      <w:pPr>
        <w:spacing w:after="240"/>
      </w:pPr>
    </w:p>
    <w:p w14:paraId="4F2238CA" w14:textId="77777777" w:rsidR="00686623" w:rsidRPr="007621BE" w:rsidRDefault="00686623" w:rsidP="00A97EAE">
      <w:pPr>
        <w:spacing w:after="240"/>
      </w:pPr>
    </w:p>
    <w:p w14:paraId="43DBAADD" w14:textId="15423A50" w:rsidR="00686623" w:rsidRDefault="00686623" w:rsidP="00A97EAE">
      <w:pPr>
        <w:spacing w:after="240"/>
        <w:rPr>
          <w:b/>
          <w:lang w:val="en-US"/>
        </w:rPr>
      </w:pPr>
      <w:r w:rsidRPr="00C37C20">
        <w:rPr>
          <w:b/>
          <w:bCs/>
          <w:i/>
          <w:lang w:val="en-US"/>
        </w:rPr>
        <w:t>Key-words</w:t>
      </w:r>
      <w:r w:rsidRPr="00C37C20">
        <w:rPr>
          <w:b/>
          <w:bCs/>
          <w:lang w:val="en-US"/>
        </w:rPr>
        <w:t xml:space="preserve">: </w:t>
      </w:r>
      <w:r w:rsidR="003143AF">
        <w:rPr>
          <w:b/>
          <w:lang w:val="en-US"/>
        </w:rPr>
        <w:t>App</w:t>
      </w:r>
      <w:r w:rsidR="00C37C20">
        <w:rPr>
          <w:b/>
          <w:lang w:val="en-US"/>
        </w:rPr>
        <w:t>;</w:t>
      </w:r>
      <w:r w:rsidRPr="00C37C20">
        <w:rPr>
          <w:b/>
          <w:lang w:val="en-US"/>
        </w:rPr>
        <w:t xml:space="preserve"> </w:t>
      </w:r>
      <w:r w:rsidR="003143AF">
        <w:rPr>
          <w:b/>
          <w:lang w:val="en-US"/>
        </w:rPr>
        <w:t>Android</w:t>
      </w:r>
      <w:r w:rsidR="00C37C20">
        <w:rPr>
          <w:b/>
          <w:lang w:val="en-US"/>
        </w:rPr>
        <w:t>;</w:t>
      </w:r>
      <w:r w:rsidRPr="00C37C20">
        <w:rPr>
          <w:b/>
          <w:lang w:val="en-US"/>
        </w:rPr>
        <w:t xml:space="preserve"> </w:t>
      </w:r>
      <w:r w:rsidR="003143AF">
        <w:rPr>
          <w:b/>
          <w:lang w:val="en-US"/>
        </w:rPr>
        <w:t>Note</w:t>
      </w:r>
      <w:r w:rsidR="006442B0">
        <w:rPr>
          <w:b/>
          <w:lang w:val="en-US"/>
        </w:rPr>
        <w:t>; Remind</w:t>
      </w:r>
      <w:r w:rsidRPr="00DD0C9F">
        <w:rPr>
          <w:b/>
          <w:lang w:val="en-US"/>
        </w:rPr>
        <w:t>.</w:t>
      </w:r>
    </w:p>
    <w:p w14:paraId="280FF543" w14:textId="77777777" w:rsidR="00C80B46" w:rsidRPr="00376E5A" w:rsidRDefault="00ED3A41" w:rsidP="00376E5A">
      <w:pPr>
        <w:pStyle w:val="SubttulodoTrabalho"/>
      </w:pPr>
      <w:r w:rsidRPr="001A09E7">
        <w:br w:type="page"/>
      </w:r>
      <w:r w:rsidR="00862B91" w:rsidRPr="00ED3A41">
        <w:rPr>
          <w:b/>
          <w:caps/>
          <w:sz w:val="24"/>
          <w:szCs w:val="20"/>
        </w:rPr>
        <w:lastRenderedPageBreak/>
        <w:t>LISTA</w:t>
      </w:r>
      <w:r w:rsidR="00376E5A">
        <w:rPr>
          <w:b/>
          <w:caps/>
          <w:sz w:val="24"/>
          <w:szCs w:val="20"/>
        </w:rPr>
        <w:t xml:space="preserve"> DE ILUSTRAÇÕES</w:t>
      </w:r>
      <w:r w:rsidR="00535592" w:rsidRPr="00ED3A41">
        <w:rPr>
          <w:b/>
          <w:caps/>
          <w:sz w:val="24"/>
          <w:szCs w:val="20"/>
        </w:rPr>
        <w:t xml:space="preserve"> </w:t>
      </w:r>
      <w:r w:rsidR="00535592" w:rsidRPr="00ED3A41">
        <w:rPr>
          <w:b/>
          <w:caps/>
          <w:sz w:val="24"/>
          <w:szCs w:val="20"/>
          <w:highlight w:val="yellow"/>
        </w:rPr>
        <w:t>(</w:t>
      </w:r>
      <w:r w:rsidR="00C2149A" w:rsidRPr="00ED3A41">
        <w:rPr>
          <w:b/>
          <w:caps/>
          <w:sz w:val="24"/>
          <w:szCs w:val="20"/>
          <w:highlight w:val="yellow"/>
        </w:rPr>
        <w:t>OPCIONAL</w:t>
      </w:r>
      <w:r w:rsidR="00535592" w:rsidRPr="00ED3A41">
        <w:rPr>
          <w:b/>
          <w:caps/>
          <w:sz w:val="24"/>
          <w:szCs w:val="20"/>
          <w:highlight w:val="yellow"/>
        </w:rPr>
        <w:t>)</w:t>
      </w:r>
    </w:p>
    <w:p w14:paraId="5F239B8D" w14:textId="77777777" w:rsidR="00ED3A41" w:rsidRDefault="00ED3A41" w:rsidP="00376E5A">
      <w:pPr>
        <w:pStyle w:val="Sumrio"/>
      </w:pPr>
    </w:p>
    <w:p w14:paraId="78BD7F6B" w14:textId="77777777" w:rsidR="00376E5A" w:rsidRDefault="00376E5A" w:rsidP="00376E5A">
      <w:pPr>
        <w:pStyle w:val="Sumrio"/>
      </w:pPr>
    </w:p>
    <w:p w14:paraId="44C9E05A" w14:textId="77777777" w:rsidR="00376E5A" w:rsidRDefault="00376E5A" w:rsidP="00376E5A">
      <w:pPr>
        <w:pStyle w:val="Sumrio"/>
      </w:pPr>
      <w:r>
        <w:rPr>
          <w:b/>
        </w:rPr>
        <w:t>Figura 1</w:t>
      </w:r>
      <w:r>
        <w:t xml:space="preserve"> – Título da figura</w:t>
      </w:r>
      <w:r>
        <w:tab/>
        <w:t>00</w:t>
      </w:r>
    </w:p>
    <w:p w14:paraId="3249DB95" w14:textId="77777777" w:rsidR="00376E5A" w:rsidRDefault="00376E5A" w:rsidP="00376E5A">
      <w:pPr>
        <w:pStyle w:val="Sumrio"/>
      </w:pPr>
      <w:r>
        <w:rPr>
          <w:b/>
        </w:rPr>
        <w:t>Figura 2</w:t>
      </w:r>
      <w:r>
        <w:t xml:space="preserve"> – Título da figura</w:t>
      </w:r>
      <w:r>
        <w:tab/>
        <w:t>00</w:t>
      </w:r>
    </w:p>
    <w:p w14:paraId="0E525E0E" w14:textId="77777777" w:rsidR="00376E5A" w:rsidRDefault="00376E5A" w:rsidP="00376E5A">
      <w:pPr>
        <w:pStyle w:val="Sumrio"/>
      </w:pPr>
      <w:r>
        <w:rPr>
          <w:b/>
        </w:rPr>
        <w:t>Figura 3</w:t>
      </w:r>
      <w:r>
        <w:t xml:space="preserve"> – Título da figura</w:t>
      </w:r>
      <w:r>
        <w:tab/>
        <w:t>00</w:t>
      </w:r>
    </w:p>
    <w:p w14:paraId="72566387" w14:textId="77777777" w:rsidR="00376E5A" w:rsidRDefault="00376E5A" w:rsidP="00376E5A">
      <w:pPr>
        <w:pStyle w:val="Sumrio"/>
      </w:pPr>
      <w:r>
        <w:rPr>
          <w:b/>
        </w:rPr>
        <w:t>Figura 4</w:t>
      </w:r>
      <w:r>
        <w:t xml:space="preserve"> – Título da figura</w:t>
      </w:r>
      <w:r>
        <w:tab/>
        <w:t>00</w:t>
      </w:r>
    </w:p>
    <w:p w14:paraId="1A718F6C" w14:textId="77777777" w:rsidR="00376E5A" w:rsidRDefault="00376E5A" w:rsidP="00376E5A">
      <w:pPr>
        <w:pStyle w:val="Sumrio"/>
      </w:pPr>
      <w:r>
        <w:rPr>
          <w:b/>
        </w:rPr>
        <w:t>Figura 5</w:t>
      </w:r>
      <w:r>
        <w:t xml:space="preserve"> – Título da figura</w:t>
      </w:r>
      <w:r>
        <w:tab/>
        <w:t>00</w:t>
      </w:r>
    </w:p>
    <w:p w14:paraId="62F568F7" w14:textId="77777777" w:rsidR="00376E5A" w:rsidRDefault="00376E5A" w:rsidP="00A97EAE">
      <w:pPr>
        <w:pStyle w:val="Sumrio"/>
        <w:spacing w:after="240"/>
      </w:pPr>
    </w:p>
    <w:p w14:paraId="53D7418D" w14:textId="77777777" w:rsidR="00C80B46" w:rsidRPr="007621BE" w:rsidRDefault="00ED3A41" w:rsidP="00A97EAE">
      <w:pPr>
        <w:pStyle w:val="SubttulodoTrabalho"/>
      </w:pPr>
      <w:r>
        <w:br w:type="page"/>
      </w:r>
      <w:r w:rsidR="00862B91" w:rsidRPr="00ED3A41">
        <w:rPr>
          <w:b/>
          <w:caps/>
          <w:sz w:val="24"/>
          <w:szCs w:val="20"/>
        </w:rPr>
        <w:lastRenderedPageBreak/>
        <w:t>LISTA DE TABELAS</w:t>
      </w:r>
      <w:r w:rsidR="004011A6" w:rsidRPr="00ED3A41">
        <w:rPr>
          <w:b/>
          <w:caps/>
          <w:sz w:val="24"/>
          <w:szCs w:val="20"/>
        </w:rPr>
        <w:t xml:space="preserve"> </w:t>
      </w:r>
      <w:r w:rsidR="00535592" w:rsidRPr="00ED3A41">
        <w:rPr>
          <w:b/>
          <w:caps/>
          <w:sz w:val="24"/>
          <w:szCs w:val="20"/>
          <w:highlight w:val="yellow"/>
        </w:rPr>
        <w:t>(</w:t>
      </w:r>
      <w:r w:rsidR="00C2149A" w:rsidRPr="00ED3A41">
        <w:rPr>
          <w:b/>
          <w:caps/>
          <w:sz w:val="24"/>
          <w:szCs w:val="20"/>
          <w:highlight w:val="yellow"/>
        </w:rPr>
        <w:t>OPCIONAL</w:t>
      </w:r>
      <w:r w:rsidR="00535592" w:rsidRPr="00ED3A41">
        <w:rPr>
          <w:b/>
          <w:caps/>
          <w:sz w:val="24"/>
          <w:szCs w:val="20"/>
          <w:highlight w:val="yellow"/>
        </w:rPr>
        <w:t>)</w:t>
      </w:r>
    </w:p>
    <w:p w14:paraId="6786B2AB" w14:textId="77777777" w:rsidR="00ED3A41" w:rsidRDefault="00ED3A41" w:rsidP="00376E5A">
      <w:pPr>
        <w:pStyle w:val="Sumrio1"/>
      </w:pPr>
    </w:p>
    <w:p w14:paraId="2A3F0B05" w14:textId="77777777" w:rsidR="00376E5A" w:rsidRDefault="00376E5A" w:rsidP="00376E5A"/>
    <w:p w14:paraId="7BCE4057" w14:textId="77777777" w:rsidR="00376E5A" w:rsidRDefault="00376E5A" w:rsidP="00376E5A">
      <w:pPr>
        <w:pStyle w:val="Sumrio"/>
      </w:pPr>
      <w:r>
        <w:rPr>
          <w:b/>
        </w:rPr>
        <w:t>Tabela 1</w:t>
      </w:r>
      <w:r>
        <w:t xml:space="preserve"> – Título da tabela</w:t>
      </w:r>
      <w:r>
        <w:tab/>
        <w:t>00</w:t>
      </w:r>
    </w:p>
    <w:p w14:paraId="390370EB" w14:textId="77777777" w:rsidR="00376E5A" w:rsidRDefault="00376E5A" w:rsidP="00376E5A">
      <w:pPr>
        <w:pStyle w:val="Sumrio"/>
      </w:pPr>
      <w:r>
        <w:rPr>
          <w:b/>
        </w:rPr>
        <w:t>Tabela 2</w:t>
      </w:r>
      <w:r>
        <w:t xml:space="preserve"> – Título da tabela</w:t>
      </w:r>
      <w:r>
        <w:tab/>
        <w:t>00</w:t>
      </w:r>
    </w:p>
    <w:p w14:paraId="045B5EB6" w14:textId="77777777" w:rsidR="00376E5A" w:rsidRDefault="00376E5A" w:rsidP="00376E5A">
      <w:pPr>
        <w:pStyle w:val="Sumrio"/>
      </w:pPr>
      <w:r>
        <w:rPr>
          <w:b/>
        </w:rPr>
        <w:t>Tabela 3</w:t>
      </w:r>
      <w:r>
        <w:t xml:space="preserve"> – Título da tabela</w:t>
      </w:r>
      <w:r>
        <w:tab/>
        <w:t>00</w:t>
      </w:r>
    </w:p>
    <w:p w14:paraId="1AB05E1F" w14:textId="77777777" w:rsidR="00376E5A" w:rsidRDefault="00376E5A" w:rsidP="00376E5A">
      <w:pPr>
        <w:pStyle w:val="Sumrio"/>
      </w:pPr>
      <w:r>
        <w:rPr>
          <w:b/>
        </w:rPr>
        <w:t>Tabela 4</w:t>
      </w:r>
      <w:r>
        <w:t xml:space="preserve"> – Título da tabela</w:t>
      </w:r>
      <w:r>
        <w:tab/>
        <w:t>00</w:t>
      </w:r>
    </w:p>
    <w:p w14:paraId="68546637" w14:textId="77777777" w:rsidR="00376E5A" w:rsidRDefault="00376E5A" w:rsidP="00376E5A">
      <w:pPr>
        <w:tabs>
          <w:tab w:val="left" w:leader="dot" w:pos="8732"/>
        </w:tabs>
        <w:spacing w:line="360" w:lineRule="auto"/>
      </w:pPr>
      <w:r>
        <w:rPr>
          <w:b/>
        </w:rPr>
        <w:t>Tabela 5</w:t>
      </w:r>
      <w:r>
        <w:t xml:space="preserve"> – Título da tabela</w:t>
      </w:r>
      <w:r>
        <w:tab/>
        <w:t>00</w:t>
      </w:r>
    </w:p>
    <w:p w14:paraId="2D2E00B0" w14:textId="77777777" w:rsidR="00376E5A" w:rsidRPr="00376E5A" w:rsidRDefault="00376E5A" w:rsidP="00376E5A"/>
    <w:p w14:paraId="02C1E6F3" w14:textId="77777777" w:rsidR="00376E5A" w:rsidRPr="00376E5A" w:rsidRDefault="00376E5A" w:rsidP="00376E5A"/>
    <w:p w14:paraId="7263C2D1" w14:textId="77777777" w:rsidR="00D75674" w:rsidRDefault="00ED3A41" w:rsidP="00A97EAE">
      <w:pPr>
        <w:pStyle w:val="SubttulodoTrabalho"/>
        <w:rPr>
          <w:b/>
          <w:sz w:val="24"/>
          <w:szCs w:val="24"/>
        </w:rPr>
      </w:pPr>
      <w:bookmarkStart w:id="10" w:name="_GoBack"/>
      <w:bookmarkEnd w:id="10"/>
      <w:r>
        <w:br w:type="page"/>
      </w:r>
      <w:r w:rsidR="00862B91" w:rsidRPr="00ED3A41">
        <w:rPr>
          <w:b/>
          <w:sz w:val="24"/>
          <w:szCs w:val="24"/>
        </w:rPr>
        <w:lastRenderedPageBreak/>
        <w:t>LISTA DE QUADROS</w:t>
      </w:r>
      <w:r w:rsidR="00535592" w:rsidRPr="00ED3A41">
        <w:rPr>
          <w:b/>
          <w:sz w:val="24"/>
          <w:szCs w:val="24"/>
        </w:rPr>
        <w:t xml:space="preserve"> </w:t>
      </w:r>
      <w:r w:rsidR="004011A6" w:rsidRPr="00ED3A41">
        <w:rPr>
          <w:b/>
          <w:sz w:val="24"/>
          <w:szCs w:val="24"/>
        </w:rPr>
        <w:t>(</w:t>
      </w:r>
      <w:r w:rsidR="00C2149A" w:rsidRPr="00ED3A41">
        <w:rPr>
          <w:b/>
          <w:sz w:val="24"/>
          <w:szCs w:val="24"/>
          <w:highlight w:val="yellow"/>
        </w:rPr>
        <w:t>OPCIONAL</w:t>
      </w:r>
      <w:r w:rsidR="00535592" w:rsidRPr="00ED3A41">
        <w:rPr>
          <w:b/>
          <w:sz w:val="24"/>
          <w:szCs w:val="24"/>
          <w:highlight w:val="yellow"/>
        </w:rPr>
        <w:t>)</w:t>
      </w:r>
    </w:p>
    <w:p w14:paraId="40C750A6" w14:textId="77777777" w:rsidR="00ED3A41" w:rsidRDefault="00ED3A41" w:rsidP="00A97EAE"/>
    <w:p w14:paraId="3A7BEC8D" w14:textId="77777777" w:rsidR="00376E5A" w:rsidRPr="00ED3A41" w:rsidRDefault="00376E5A" w:rsidP="00A97EAE"/>
    <w:p w14:paraId="280E532C" w14:textId="77777777" w:rsidR="007621BE" w:rsidRPr="00317D7E" w:rsidRDefault="00E0089B" w:rsidP="00A97EAE">
      <w:pPr>
        <w:pStyle w:val="Sumrio1"/>
        <w:rPr>
          <w:noProof/>
          <w:snapToGrid/>
          <w:sz w:val="22"/>
          <w:szCs w:val="22"/>
        </w:rPr>
      </w:pPr>
      <w:r w:rsidRPr="007621BE">
        <w:fldChar w:fldCharType="begin"/>
      </w:r>
      <w:r w:rsidRPr="007621BE">
        <w:instrText xml:space="preserve"> TOC \h \z \t "Titulo de Quadro;1" </w:instrText>
      </w:r>
      <w:r w:rsidRPr="007621BE">
        <w:fldChar w:fldCharType="separate"/>
      </w:r>
      <w:hyperlink w:anchor="_Toc426098529" w:history="1">
        <w:r w:rsidR="007621BE" w:rsidRPr="007621BE">
          <w:rPr>
            <w:rStyle w:val="Hyperlink"/>
            <w:noProof/>
          </w:rPr>
          <w:t>Quadro 1 – Níveis do trabalho monográfico</w:t>
        </w:r>
        <w:r w:rsidR="007621BE" w:rsidRPr="007621BE">
          <w:rPr>
            <w:noProof/>
            <w:webHidden/>
          </w:rPr>
          <w:tab/>
        </w:r>
        <w:r w:rsidR="007621BE" w:rsidRPr="007621BE">
          <w:rPr>
            <w:noProof/>
            <w:webHidden/>
          </w:rPr>
          <w:fldChar w:fldCharType="begin"/>
        </w:r>
        <w:r w:rsidR="007621BE" w:rsidRPr="007621BE">
          <w:rPr>
            <w:noProof/>
            <w:webHidden/>
          </w:rPr>
          <w:instrText xml:space="preserve"> PAGEREF _Toc426098529 \h </w:instrText>
        </w:r>
        <w:r w:rsidR="007621BE" w:rsidRPr="007621BE">
          <w:rPr>
            <w:noProof/>
            <w:webHidden/>
          </w:rPr>
        </w:r>
        <w:r w:rsidR="007621BE" w:rsidRPr="007621BE">
          <w:rPr>
            <w:noProof/>
            <w:webHidden/>
          </w:rPr>
          <w:fldChar w:fldCharType="separate"/>
        </w:r>
        <w:r w:rsidR="007621BE" w:rsidRPr="007621BE">
          <w:rPr>
            <w:noProof/>
            <w:webHidden/>
          </w:rPr>
          <w:t>16</w:t>
        </w:r>
        <w:r w:rsidR="007621BE" w:rsidRPr="007621BE">
          <w:rPr>
            <w:noProof/>
            <w:webHidden/>
          </w:rPr>
          <w:fldChar w:fldCharType="end"/>
        </w:r>
      </w:hyperlink>
    </w:p>
    <w:p w14:paraId="358BC459" w14:textId="77777777" w:rsidR="00ED3A41" w:rsidRDefault="00E0089B" w:rsidP="00A97EAE">
      <w:pPr>
        <w:pStyle w:val="Sumrio"/>
        <w:spacing w:after="240"/>
      </w:pPr>
      <w:r w:rsidRPr="007621BE">
        <w:fldChar w:fldCharType="end"/>
      </w:r>
    </w:p>
    <w:p w14:paraId="16A6A6F1" w14:textId="77777777" w:rsidR="004D746C" w:rsidRPr="00ED3A41" w:rsidRDefault="00ED3A41" w:rsidP="00A97EAE">
      <w:pPr>
        <w:pStyle w:val="SubttulodoTrabalho"/>
        <w:rPr>
          <w:b/>
          <w:sz w:val="24"/>
          <w:szCs w:val="24"/>
        </w:rPr>
      </w:pPr>
      <w:r>
        <w:br w:type="page"/>
      </w:r>
      <w:r w:rsidR="00882C71" w:rsidRPr="00ED3A41">
        <w:rPr>
          <w:b/>
          <w:sz w:val="24"/>
          <w:szCs w:val="24"/>
        </w:rPr>
        <w:lastRenderedPageBreak/>
        <w:t>LISTA DE ABREVIATURAS E</w:t>
      </w:r>
      <w:r w:rsidR="00862B91" w:rsidRPr="00ED3A41">
        <w:rPr>
          <w:b/>
          <w:sz w:val="24"/>
          <w:szCs w:val="24"/>
        </w:rPr>
        <w:t xml:space="preserve"> SIGLAS</w:t>
      </w:r>
      <w:r w:rsidR="00535592" w:rsidRPr="00ED3A41">
        <w:rPr>
          <w:b/>
          <w:sz w:val="24"/>
          <w:szCs w:val="24"/>
        </w:rPr>
        <w:t xml:space="preserve"> </w:t>
      </w:r>
      <w:r w:rsidR="00535592" w:rsidRPr="00ED3A41">
        <w:rPr>
          <w:b/>
          <w:sz w:val="24"/>
          <w:szCs w:val="24"/>
          <w:highlight w:val="yellow"/>
        </w:rPr>
        <w:t>(</w:t>
      </w:r>
      <w:r w:rsidR="00C2149A" w:rsidRPr="00ED3A41">
        <w:rPr>
          <w:b/>
          <w:sz w:val="24"/>
          <w:szCs w:val="24"/>
          <w:highlight w:val="yellow"/>
        </w:rPr>
        <w:t>OPCIONAL</w:t>
      </w:r>
      <w:r w:rsidR="00535592" w:rsidRPr="00ED3A41">
        <w:rPr>
          <w:b/>
          <w:sz w:val="24"/>
          <w:szCs w:val="24"/>
          <w:highlight w:val="yellow"/>
        </w:rPr>
        <w:t>)</w:t>
      </w:r>
    </w:p>
    <w:p w14:paraId="261CC72C" w14:textId="77777777" w:rsidR="00260ABD" w:rsidRDefault="00260ABD" w:rsidP="00A97EAE">
      <w:pPr>
        <w:pStyle w:val="Sumrio"/>
        <w:spacing w:after="240"/>
      </w:pPr>
    </w:p>
    <w:p w14:paraId="0F08CF62" w14:textId="7777777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t>ABNT</w:t>
      </w:r>
      <w:r>
        <w:tab/>
        <w:t>Associação Brasileira de Normas Técnicas</w:t>
      </w:r>
    </w:p>
    <w:p w14:paraId="25F746DB" w14:textId="7777777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rPr>
          <w:bCs/>
          <w:color w:val="000000"/>
        </w:rPr>
        <w:t>BNDES</w:t>
      </w:r>
      <w:r>
        <w:rPr>
          <w:color w:val="000000"/>
        </w:rPr>
        <w:tab/>
        <w:t>Banco Nacional de Desenvolvimento Econômico e Social</w:t>
      </w:r>
    </w:p>
    <w:p w14:paraId="3CB990D0" w14:textId="77777777" w:rsidR="00376E5A" w:rsidRDefault="00376E5A" w:rsidP="00376E5A">
      <w:pPr>
        <w:pStyle w:val="Rodap"/>
        <w:tabs>
          <w:tab w:val="clear" w:pos="4419"/>
          <w:tab w:val="clear" w:pos="8838"/>
          <w:tab w:val="left" w:pos="1260"/>
          <w:tab w:val="left" w:pos="1440"/>
        </w:tabs>
        <w:spacing w:line="360" w:lineRule="auto"/>
        <w:ind w:left="1260" w:hanging="1260"/>
      </w:pPr>
      <w:r>
        <w:t>IBGE</w:t>
      </w:r>
      <w:r>
        <w:tab/>
        <w:t>Instituto Brasileiro de Geografia e Estatística</w:t>
      </w:r>
    </w:p>
    <w:p w14:paraId="7F4AAA90" w14:textId="7777777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t>IBICT</w:t>
      </w:r>
      <w:r>
        <w:tab/>
        <w:t>Instituto Brasileiro de Informação em Ciência e Tecnologia</w:t>
      </w:r>
    </w:p>
    <w:p w14:paraId="35917689" w14:textId="7777777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t>NBR</w:t>
      </w:r>
      <w:r>
        <w:tab/>
        <w:t>Norma Brasileira</w:t>
      </w:r>
    </w:p>
    <w:p w14:paraId="1BC4399F" w14:textId="77777777" w:rsidR="00376E5A" w:rsidRPr="007621BE" w:rsidRDefault="00376E5A" w:rsidP="00A97EAE">
      <w:pPr>
        <w:pStyle w:val="Sumrio"/>
        <w:tabs>
          <w:tab w:val="clear" w:pos="8732"/>
        </w:tabs>
      </w:pPr>
    </w:p>
    <w:p w14:paraId="102DB1B1" w14:textId="77777777" w:rsidR="00EE1D10" w:rsidRDefault="00ED3A41" w:rsidP="00A97EAE">
      <w:pPr>
        <w:pStyle w:val="Sumrio"/>
        <w:spacing w:after="240"/>
        <w:jc w:val="center"/>
        <w:rPr>
          <w:b/>
        </w:rPr>
      </w:pPr>
      <w:r>
        <w:br w:type="page"/>
      </w:r>
      <w:r w:rsidR="00EE1D10" w:rsidRPr="00EE1D10">
        <w:rPr>
          <w:sz w:val="20"/>
        </w:rPr>
        <w:lastRenderedPageBreak/>
        <w:br/>
      </w:r>
      <w:r w:rsidR="00EE1D10" w:rsidRPr="00ED3A41">
        <w:rPr>
          <w:b/>
        </w:rPr>
        <w:t>SUMÁRIO</w:t>
      </w:r>
    </w:p>
    <w:p w14:paraId="17401761" w14:textId="77777777" w:rsidR="00C12910" w:rsidRDefault="00C1291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56020573" w:history="1">
        <w:r w:rsidRPr="001778B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Pr="001778B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_Toc456020573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E67B2B" w14:textId="77777777" w:rsidR="00C12910" w:rsidRDefault="0089517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4" w:history="1">
        <w:r w:rsidR="00C12910" w:rsidRPr="001778B6">
          <w:rPr>
            <w:rStyle w:val="Hyperlink"/>
            <w:noProof/>
          </w:rPr>
          <w:t>2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_Toc456020574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14</w:t>
        </w:r>
        <w:r w:rsidR="00C12910">
          <w:rPr>
            <w:noProof/>
            <w:webHidden/>
          </w:rPr>
          <w:fldChar w:fldCharType="end"/>
        </w:r>
      </w:hyperlink>
    </w:p>
    <w:p w14:paraId="0CECB2F2" w14:textId="77777777" w:rsidR="00C12910" w:rsidRDefault="0089517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5" w:history="1">
        <w:r w:rsidR="00C12910" w:rsidRPr="001778B6">
          <w:rPr>
            <w:rStyle w:val="Hyperlink"/>
            <w:noProof/>
          </w:rPr>
          <w:t>3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_Toc456020575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17</w:t>
        </w:r>
        <w:r w:rsidR="00C12910">
          <w:rPr>
            <w:noProof/>
            <w:webHidden/>
          </w:rPr>
          <w:fldChar w:fldCharType="end"/>
        </w:r>
      </w:hyperlink>
    </w:p>
    <w:p w14:paraId="0C45312E" w14:textId="77777777" w:rsidR="00C12910" w:rsidRDefault="0089517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6" w:history="1">
        <w:r w:rsidR="00C12910" w:rsidRPr="001778B6">
          <w:rPr>
            <w:rStyle w:val="Hyperlink"/>
            <w:noProof/>
          </w:rPr>
          <w:t>4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TERCEIRO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_Toc456020576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19</w:t>
        </w:r>
        <w:r w:rsidR="00C12910">
          <w:rPr>
            <w:noProof/>
            <w:webHidden/>
          </w:rPr>
          <w:fldChar w:fldCharType="end"/>
        </w:r>
      </w:hyperlink>
    </w:p>
    <w:p w14:paraId="1CBF3A8D" w14:textId="77777777" w:rsidR="00C12910" w:rsidRDefault="0089517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7" w:history="1">
        <w:r w:rsidR="00C12910" w:rsidRPr="001778B6">
          <w:rPr>
            <w:rStyle w:val="Hyperlink"/>
            <w:noProof/>
          </w:rPr>
          <w:t>CONsiderações finais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_Toc456020577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20</w:t>
        </w:r>
        <w:r w:rsidR="00C12910">
          <w:rPr>
            <w:noProof/>
            <w:webHidden/>
          </w:rPr>
          <w:fldChar w:fldCharType="end"/>
        </w:r>
      </w:hyperlink>
    </w:p>
    <w:p w14:paraId="066B4982" w14:textId="77777777" w:rsidR="00C12910" w:rsidRDefault="0089517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8" w:history="1">
        <w:r w:rsidR="00C12910" w:rsidRPr="001778B6">
          <w:rPr>
            <w:rStyle w:val="Hyperlink"/>
            <w:noProof/>
          </w:rPr>
          <w:t>REFERÊNCIAS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_Toc456020578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21</w:t>
        </w:r>
        <w:r w:rsidR="00C12910">
          <w:rPr>
            <w:noProof/>
            <w:webHidden/>
          </w:rPr>
          <w:fldChar w:fldCharType="end"/>
        </w:r>
      </w:hyperlink>
    </w:p>
    <w:p w14:paraId="77690CB2" w14:textId="77777777" w:rsidR="00F205C6" w:rsidRDefault="00C12910" w:rsidP="00A97EAE">
      <w:r>
        <w:rPr>
          <w:b/>
          <w:bCs/>
          <w:caps/>
        </w:rPr>
        <w:fldChar w:fldCharType="end"/>
      </w:r>
    </w:p>
    <w:p w14:paraId="13DA6492" w14:textId="77777777" w:rsidR="00983A0A" w:rsidRPr="007621BE" w:rsidRDefault="00983A0A" w:rsidP="00A97EAE">
      <w:pPr>
        <w:pStyle w:val="Sumrio"/>
        <w:spacing w:after="240"/>
        <w:jc w:val="center"/>
      </w:pPr>
    </w:p>
    <w:bookmarkEnd w:id="3"/>
    <w:bookmarkEnd w:id="4"/>
    <w:bookmarkEnd w:id="5"/>
    <w:bookmarkEnd w:id="6"/>
    <w:bookmarkEnd w:id="7"/>
    <w:bookmarkEnd w:id="8"/>
    <w:bookmarkEnd w:id="9"/>
    <w:p w14:paraId="4C95BA16" w14:textId="77777777" w:rsidR="001A1EBC" w:rsidRDefault="001A1EBC" w:rsidP="00A97EAE">
      <w:pPr>
        <w:tabs>
          <w:tab w:val="left" w:pos="480"/>
        </w:tabs>
        <w:spacing w:line="360" w:lineRule="auto"/>
        <w:rPr>
          <w:b/>
          <w:bCs/>
          <w:highlight w:val="yellow"/>
        </w:rPr>
      </w:pPr>
    </w:p>
    <w:p w14:paraId="6CEDAF58" w14:textId="77777777" w:rsidR="007402D7" w:rsidRPr="007621BE" w:rsidRDefault="007402D7" w:rsidP="00A97EAE">
      <w:pPr>
        <w:spacing w:before="100" w:beforeAutospacing="1" w:after="240" w:afterAutospacing="1"/>
      </w:pPr>
    </w:p>
    <w:p w14:paraId="1D1E4483" w14:textId="77777777" w:rsidR="007402D7" w:rsidRPr="007621BE" w:rsidRDefault="007402D7" w:rsidP="00A97EAE">
      <w:pPr>
        <w:spacing w:after="240"/>
        <w:sectPr w:rsidR="007402D7" w:rsidRPr="007621BE" w:rsidSect="00454C83">
          <w:headerReference w:type="even" r:id="rId10"/>
          <w:footerReference w:type="default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</w:p>
    <w:p w14:paraId="1BF51077" w14:textId="0A0F1C04" w:rsidR="006722CE" w:rsidRPr="007621BE" w:rsidRDefault="006722CE" w:rsidP="00617241">
      <w:pPr>
        <w:pStyle w:val="Ttulo"/>
        <w:numPr>
          <w:ilvl w:val="0"/>
          <w:numId w:val="32"/>
        </w:numPr>
      </w:pPr>
      <w:bookmarkStart w:id="11" w:name="_Toc93473123"/>
      <w:bookmarkStart w:id="12" w:name="_Toc96408761"/>
      <w:bookmarkStart w:id="13" w:name="_Toc96409028"/>
      <w:bookmarkStart w:id="14" w:name="_Toc172266842"/>
      <w:bookmarkStart w:id="15" w:name="_Toc426096895"/>
      <w:bookmarkStart w:id="16" w:name="_Toc426097499"/>
      <w:bookmarkStart w:id="17" w:name="_Toc426097992"/>
      <w:bookmarkStart w:id="18" w:name="_Toc426098146"/>
      <w:bookmarkStart w:id="19" w:name="_Toc426098244"/>
      <w:bookmarkStart w:id="20" w:name="_Toc442262541"/>
      <w:bookmarkStart w:id="21" w:name="_Toc454957022"/>
      <w:bookmarkStart w:id="22" w:name="_Toc456019822"/>
      <w:bookmarkStart w:id="23" w:name="_Toc456020573"/>
      <w:r w:rsidRPr="007621BE">
        <w:lastRenderedPageBreak/>
        <w:t>INTRODUÇÃO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BDDC353" w14:textId="77777777" w:rsidR="00376E5A" w:rsidRDefault="00376E5A" w:rsidP="00677D12">
      <w:pPr>
        <w:pStyle w:val="Pargrafo"/>
      </w:pPr>
    </w:p>
    <w:p w14:paraId="27716771" w14:textId="14A705BB" w:rsidR="00345FC6" w:rsidRDefault="00EE7169" w:rsidP="00EE7169">
      <w:pPr>
        <w:pStyle w:val="Pargrafo"/>
      </w:pPr>
      <w:r>
        <w:t xml:space="preserve">Diversos aplicativos para celulares </w:t>
      </w:r>
      <w:del w:id="24" w:author="Bruna Cassilha Chueri" w:date="2017-02-22T20:26:00Z">
        <w:r w:rsidDel="001A09E7">
          <w:delText>existem</w:delText>
        </w:r>
      </w:del>
      <w:ins w:id="25" w:author="Bruna Cassilha Chueri" w:date="2017-02-22T20:26:00Z">
        <w:r w:rsidR="001A09E7">
          <w:t>estão disponíveis para serem baixados e instalados</w:t>
        </w:r>
      </w:ins>
      <w:r>
        <w:t xml:space="preserve">. Existem os de “nota rápida”, onde pode-se deixar um lembrete, e existem as “agendas e calendários”. </w:t>
      </w:r>
      <w:r w:rsidR="00345FC6">
        <w:t xml:space="preserve">Entretanto, um </w:t>
      </w:r>
      <w:commentRangeStart w:id="26"/>
      <w:r w:rsidR="00345FC6">
        <w:t xml:space="preserve">App </w:t>
      </w:r>
      <w:commentRangeEnd w:id="26"/>
      <w:r w:rsidR="001A09E7">
        <w:rPr>
          <w:rStyle w:val="Refdecomentrio"/>
        </w:rPr>
        <w:commentReference w:id="26"/>
      </w:r>
      <w:r w:rsidR="00345FC6">
        <w:t xml:space="preserve">que uma as duas funções é a proposta e ideia principal deste </w:t>
      </w:r>
      <w:r>
        <w:t>trabalho</w:t>
      </w:r>
      <w:r w:rsidR="00345FC6">
        <w:t>.</w:t>
      </w:r>
      <w:r>
        <w:t xml:space="preserve"> </w:t>
      </w:r>
    </w:p>
    <w:p w14:paraId="631766B5" w14:textId="3A5B1C7B" w:rsidR="00EE7169" w:rsidRDefault="00345FC6" w:rsidP="00EE7169">
      <w:pPr>
        <w:pStyle w:val="Pargrafo"/>
      </w:pPr>
      <w:r>
        <w:t>Para uma parte dos usuários, é bem complicado lembrar do analgésico que acabou, da roupa que rasgou e deve ser reposta, ou até mesmo do congelado para a janta. Através de um banco de dados e com o auxílio do GPS, usuários podem anotar esses e demais itens, e cadastrar a loja onde podem ser adquiridos (</w:t>
      </w:r>
      <w:del w:id="27" w:author="Bruna Cassilha Chueri" w:date="2017-02-22T20:29:00Z">
        <w:r w:rsidDel="001A09E7">
          <w:delText>Farmácia</w:delText>
        </w:r>
      </w:del>
      <w:ins w:id="28" w:author="Bruna Cassilha Chueri" w:date="2017-02-22T20:29:00Z">
        <w:r w:rsidR="001A09E7">
          <w:t>f</w:t>
        </w:r>
        <w:r w:rsidR="001A09E7">
          <w:t>armácia</w:t>
        </w:r>
      </w:ins>
      <w:r>
        <w:t xml:space="preserve">, </w:t>
      </w:r>
      <w:del w:id="29" w:author="Bruna Cassilha Chueri" w:date="2017-02-22T20:29:00Z">
        <w:r w:rsidDel="001A09E7">
          <w:delText>Mercado</w:delText>
        </w:r>
      </w:del>
      <w:ins w:id="30" w:author="Bruna Cassilha Chueri" w:date="2017-02-22T20:29:00Z">
        <w:r w:rsidR="001A09E7">
          <w:t>m</w:t>
        </w:r>
        <w:r w:rsidR="001A09E7">
          <w:t>ercado</w:t>
        </w:r>
      </w:ins>
      <w:r>
        <w:t>, etc). E então, ao passar por uma delas, receberá a notificação do App.</w:t>
      </w:r>
      <w:r w:rsidR="00EE7169">
        <w:t xml:space="preserve"> </w:t>
      </w:r>
    </w:p>
    <w:p w14:paraId="63D4BACD" w14:textId="70206710" w:rsidR="00677D12" w:rsidRDefault="00EE7169" w:rsidP="00677D12">
      <w:pPr>
        <w:pStyle w:val="Pargrafo"/>
        <w:rPr>
          <w:i/>
          <w:iCs/>
        </w:rPr>
      </w:pPr>
      <w:r>
        <w:rPr>
          <w:i/>
          <w:iCs/>
        </w:rPr>
        <w:t xml:space="preserve"> </w:t>
      </w:r>
      <w:r w:rsidR="00677D12">
        <w:rPr>
          <w:i/>
          <w:iCs/>
        </w:rPr>
        <w:t>(OBS: Considerar a contagem das páginas a partir da folha de rosto, mas numerar somente a partir da introdução).</w:t>
      </w:r>
    </w:p>
    <w:p w14:paraId="4C6051D7" w14:textId="77777777" w:rsidR="00F03114" w:rsidRDefault="00F03114" w:rsidP="00A97EAE">
      <w:pPr>
        <w:spacing w:line="360" w:lineRule="auto"/>
        <w:ind w:firstLine="709"/>
        <w:rPr>
          <w:b/>
        </w:rPr>
      </w:pPr>
    </w:p>
    <w:p w14:paraId="5177E80B" w14:textId="551BF517" w:rsidR="00F03114" w:rsidRDefault="00617241" w:rsidP="00617241">
      <w:pPr>
        <w:pStyle w:val="Subttulo"/>
      </w:pPr>
      <w:r>
        <w:t xml:space="preserve">1.1 </w:t>
      </w:r>
      <w:r w:rsidR="00BD21DC">
        <w:t>Problema de Pesquisa</w:t>
      </w:r>
    </w:p>
    <w:p w14:paraId="7D7B006E" w14:textId="223C6BF2" w:rsidR="00560293" w:rsidRDefault="00345FC6" w:rsidP="00EE7169">
      <w:pPr>
        <w:pStyle w:val="Pargrafo"/>
      </w:pPr>
      <w:r>
        <w:t xml:space="preserve">- </w:t>
      </w:r>
      <w:commentRangeStart w:id="31"/>
      <w:r>
        <w:t>Como fazer o usuário confiar neste App?</w:t>
      </w:r>
      <w:commentRangeEnd w:id="31"/>
      <w:r w:rsidR="001A09E7">
        <w:rPr>
          <w:rStyle w:val="Refdecomentrio"/>
        </w:rPr>
        <w:commentReference w:id="31"/>
      </w:r>
    </w:p>
    <w:p w14:paraId="2532415E" w14:textId="77777777" w:rsidR="00345FC6" w:rsidRDefault="00345FC6" w:rsidP="00AF65D2">
      <w:pPr>
        <w:pStyle w:val="Pargrafo"/>
      </w:pPr>
      <w:r>
        <w:t>- Como mapear através do GPS?</w:t>
      </w:r>
    </w:p>
    <w:p w14:paraId="37154861" w14:textId="58CCD43C" w:rsidR="00F03114" w:rsidRDefault="00617241" w:rsidP="00617241">
      <w:pPr>
        <w:pStyle w:val="Ttulo"/>
      </w:pPr>
      <w:r>
        <w:t xml:space="preserve">2 </w:t>
      </w:r>
      <w:r w:rsidR="00F03114" w:rsidRPr="00EA2678">
        <w:t xml:space="preserve">Objetivos do </w:t>
      </w:r>
      <w:r w:rsidR="00BD21DC">
        <w:t>T</w:t>
      </w:r>
      <w:r w:rsidR="00F03114" w:rsidRPr="00EA2678">
        <w:t>rabalho</w:t>
      </w:r>
    </w:p>
    <w:p w14:paraId="4331BB12" w14:textId="44F6DF75" w:rsidR="00F03114" w:rsidRPr="00C12910" w:rsidRDefault="00617241" w:rsidP="00617241">
      <w:pPr>
        <w:pStyle w:val="Subttulo"/>
      </w:pPr>
      <w:commentRangeStart w:id="32"/>
      <w:r>
        <w:t xml:space="preserve">2.1 </w:t>
      </w:r>
      <w:r w:rsidR="00F03114" w:rsidRPr="00C12910">
        <w:t>Geral:</w:t>
      </w:r>
      <w:commentRangeEnd w:id="32"/>
      <w:r w:rsidR="00951122">
        <w:rPr>
          <w:rStyle w:val="Refdecomentrio"/>
          <w:rFonts w:ascii="Arial" w:eastAsia="Times New Roman" w:hAnsi="Arial" w:cs="Arial"/>
          <w:color w:val="auto"/>
          <w:spacing w:val="0"/>
        </w:rPr>
        <w:commentReference w:id="32"/>
      </w:r>
    </w:p>
    <w:p w14:paraId="0C2D1469" w14:textId="05CBF30F" w:rsidR="00BD21DC" w:rsidRDefault="00F76C83" w:rsidP="00AF65D2">
      <w:pPr>
        <w:pStyle w:val="Pargrafo"/>
      </w:pPr>
      <w:r>
        <w:t xml:space="preserve">Mostrar as facilidades benéficas que são geradas a cada minuto mais que o usuário utiliza os Apps.  </w:t>
      </w:r>
    </w:p>
    <w:p w14:paraId="7F498EAB" w14:textId="20271B98" w:rsidR="00F03114" w:rsidRPr="00A67D25" w:rsidRDefault="00617241" w:rsidP="00617241">
      <w:pPr>
        <w:pStyle w:val="Subttulo"/>
      </w:pPr>
      <w:commentRangeStart w:id="33"/>
      <w:r>
        <w:t xml:space="preserve">2.2 </w:t>
      </w:r>
      <w:r w:rsidR="004050E3">
        <w:t>Es</w:t>
      </w:r>
      <w:r w:rsidR="00F03114" w:rsidRPr="00A67D25">
        <w:t>pecíficos:</w:t>
      </w:r>
      <w:commentRangeEnd w:id="33"/>
      <w:r w:rsidR="00951122">
        <w:rPr>
          <w:rStyle w:val="Refdecomentrio"/>
          <w:rFonts w:ascii="Arial" w:eastAsia="Times New Roman" w:hAnsi="Arial" w:cs="Arial"/>
          <w:color w:val="auto"/>
          <w:spacing w:val="0"/>
        </w:rPr>
        <w:commentReference w:id="33"/>
      </w:r>
    </w:p>
    <w:p w14:paraId="4C5F1CAC" w14:textId="43129F73" w:rsidR="00F03114" w:rsidRDefault="00560293" w:rsidP="00AF65D2">
      <w:pPr>
        <w:pStyle w:val="Pargrafo"/>
      </w:pPr>
      <w:r>
        <w:t xml:space="preserve">- </w:t>
      </w:r>
      <w:r w:rsidR="006442B0">
        <w:t>Alertar</w:t>
      </w:r>
      <w:r>
        <w:t>;</w:t>
      </w:r>
      <w:ins w:id="34" w:author="Bruna Cassilha Chueri" w:date="2017-02-22T20:32:00Z">
        <w:r w:rsidR="00951122">
          <w:t xml:space="preserve"> alertar o que?</w:t>
        </w:r>
      </w:ins>
    </w:p>
    <w:p w14:paraId="071DF763" w14:textId="4F5846A6" w:rsidR="00617241" w:rsidRDefault="00617241" w:rsidP="00AF65D2">
      <w:pPr>
        <w:pStyle w:val="Pargrafo"/>
      </w:pPr>
      <w:r>
        <w:t xml:space="preserve">- </w:t>
      </w:r>
      <w:r w:rsidR="006442B0">
        <w:t>Lembrar</w:t>
      </w:r>
      <w:r>
        <w:t>;</w:t>
      </w:r>
      <w:ins w:id="35" w:author="Bruna Cassilha Chueri" w:date="2017-02-22T20:32:00Z">
        <w:r w:rsidR="00951122">
          <w:t xml:space="preserve"> lembrar do que?</w:t>
        </w:r>
      </w:ins>
    </w:p>
    <w:p w14:paraId="3711FAC8" w14:textId="60651F54" w:rsidR="006442B0" w:rsidRDefault="006442B0" w:rsidP="00AF65D2">
      <w:pPr>
        <w:pStyle w:val="Pargrafo"/>
      </w:pPr>
      <w:r>
        <w:t>- Ajudar;</w:t>
      </w:r>
      <w:ins w:id="36" w:author="Bruna Cassilha Chueri" w:date="2017-02-22T20:33:00Z">
        <w:r w:rsidR="00951122">
          <w:t xml:space="preserve"> ajudar em que?</w:t>
        </w:r>
      </w:ins>
    </w:p>
    <w:p w14:paraId="0A71604C" w14:textId="038820B3" w:rsidR="006442B0" w:rsidRDefault="006442B0" w:rsidP="00AF65D2">
      <w:pPr>
        <w:pStyle w:val="Pargrafo"/>
      </w:pPr>
      <w:r>
        <w:t>- Facilitar;</w:t>
      </w:r>
      <w:ins w:id="37" w:author="Bruna Cassilha Chueri" w:date="2017-02-22T20:33:00Z">
        <w:r w:rsidR="00951122">
          <w:t xml:space="preserve"> facilitar no que?</w:t>
        </w:r>
      </w:ins>
    </w:p>
    <w:p w14:paraId="1C5BA168" w14:textId="77777777" w:rsidR="00617241" w:rsidRDefault="00617241" w:rsidP="00AF65D2">
      <w:pPr>
        <w:pStyle w:val="Pargrafo"/>
      </w:pPr>
    </w:p>
    <w:p w14:paraId="024BDA0B" w14:textId="028D23D6" w:rsidR="00617241" w:rsidRDefault="00617241" w:rsidP="00617241">
      <w:pPr>
        <w:pStyle w:val="Ttulo"/>
      </w:pPr>
      <w:commentRangeStart w:id="38"/>
      <w:r>
        <w:t>3 JUSTIFICATIVA</w:t>
      </w:r>
      <w:commentRangeEnd w:id="38"/>
      <w:r w:rsidR="00951122">
        <w:rPr>
          <w:rStyle w:val="Refdecomentrio"/>
          <w:rFonts w:ascii="Arial" w:hAnsi="Arial" w:cs="Arial"/>
          <w:b w:val="0"/>
          <w:bCs w:val="0"/>
          <w:kern w:val="0"/>
        </w:rPr>
        <w:commentReference w:id="38"/>
      </w:r>
    </w:p>
    <w:p w14:paraId="52943C7D" w14:textId="77777777" w:rsidR="00986144" w:rsidRPr="00986144" w:rsidRDefault="00986144" w:rsidP="00986144"/>
    <w:p w14:paraId="5BE3F0A8" w14:textId="256045DD" w:rsidR="00986144" w:rsidRDefault="00986144" w:rsidP="00986144">
      <w:pPr>
        <w:pStyle w:val="Pargrafo"/>
      </w:pPr>
      <w:r>
        <w:t xml:space="preserve">Ambientar o leitor ao mundo tecnológico dos Apps. Mostrar </w:t>
      </w:r>
      <w:r w:rsidRPr="00986144">
        <w:t>porque a evolução das aplicações para celulares cresceu de forma</w:t>
      </w:r>
      <w:r>
        <w:t xml:space="preserve"> exponencial nos últimos anos</w:t>
      </w:r>
      <w:r w:rsidR="00F76C83">
        <w:t>.</w:t>
      </w:r>
      <w:r>
        <w:t xml:space="preserve"> </w:t>
      </w:r>
    </w:p>
    <w:p w14:paraId="7C382AA3" w14:textId="77777777" w:rsidR="00F76C83" w:rsidRDefault="00F76C83" w:rsidP="00986144">
      <w:pPr>
        <w:pStyle w:val="Pargrafo"/>
      </w:pPr>
    </w:p>
    <w:p w14:paraId="11C8A528" w14:textId="2FE23E65" w:rsidR="00F76C83" w:rsidRDefault="00F76C83" w:rsidP="00F76C83">
      <w:pPr>
        <w:pStyle w:val="Ttulo"/>
      </w:pPr>
      <w:r>
        <w:t>4 CAPÍTULO 1: O MUNDO DOS APPS</w:t>
      </w:r>
    </w:p>
    <w:p w14:paraId="6A145B9B" w14:textId="77777777" w:rsidR="00F76C83" w:rsidRDefault="00F76C83" w:rsidP="00F76C83"/>
    <w:p w14:paraId="54BA5F1C" w14:textId="5A316EE3" w:rsidR="00A63EF8" w:rsidRDefault="00F76C83" w:rsidP="00AD6957">
      <w:pPr>
        <w:pStyle w:val="Subttulo"/>
        <w:spacing w:after="0"/>
      </w:pPr>
      <w:r>
        <w:t>4.1</w:t>
      </w:r>
      <w:r w:rsidR="00A63EF8">
        <w:t>.</w:t>
      </w:r>
      <w:r>
        <w:t xml:space="preserve"> </w:t>
      </w:r>
      <w:r w:rsidR="00A63EF8">
        <w:t>O que são os “Apps”?</w:t>
      </w:r>
    </w:p>
    <w:p w14:paraId="74DEB660" w14:textId="1D1185DC" w:rsidR="00A63EF8" w:rsidRDefault="00A63EF8" w:rsidP="00AD6957">
      <w:pPr>
        <w:pStyle w:val="Subttulo"/>
        <w:spacing w:after="0"/>
        <w:rPr>
          <w:color w:val="auto"/>
        </w:rPr>
      </w:pPr>
      <w:r w:rsidRPr="00A63EF8">
        <w:rPr>
          <w:color w:val="auto"/>
          <w:highlight w:val="yellow"/>
        </w:rPr>
        <w:t>(BREVE RESUMO SOBRE O QUE SÃO OS APPLICATIVOS PARA CELULARES)</w:t>
      </w:r>
    </w:p>
    <w:p w14:paraId="52B3B6E5" w14:textId="77777777" w:rsidR="00AD6957" w:rsidRPr="00AD6957" w:rsidRDefault="00AD6957" w:rsidP="00AD6957"/>
    <w:p w14:paraId="0924F0E9" w14:textId="1766B4C4" w:rsidR="00F76C83" w:rsidRDefault="00A63EF8" w:rsidP="00AD6957">
      <w:pPr>
        <w:pStyle w:val="Subttulo"/>
        <w:spacing w:after="0"/>
      </w:pPr>
      <w:r>
        <w:t xml:space="preserve">4.2. </w:t>
      </w:r>
      <w:r w:rsidR="00F76C83">
        <w:t>Quando surgiram os “Apps”?</w:t>
      </w:r>
    </w:p>
    <w:p w14:paraId="4448FF9F" w14:textId="4AC9C469" w:rsidR="00A63EF8" w:rsidRDefault="00A63EF8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(BREVE RESUMO DE QUANDO SURGIRAM)</w:t>
      </w:r>
    </w:p>
    <w:p w14:paraId="537C47E8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4C0F790F" w14:textId="5AA89C17" w:rsidR="00A63EF8" w:rsidRDefault="00A63EF8" w:rsidP="00AD6957">
      <w:pPr>
        <w:pStyle w:val="Subttulo"/>
        <w:spacing w:after="0"/>
      </w:pPr>
      <w:r w:rsidRPr="00A63EF8">
        <w:t>4.3. Quando</w:t>
      </w:r>
      <w:r>
        <w:t>, como</w:t>
      </w:r>
      <w:r w:rsidRPr="00A63EF8">
        <w:t xml:space="preserve"> </w:t>
      </w:r>
      <w:r>
        <w:t xml:space="preserve">e por que </w:t>
      </w:r>
      <w:r w:rsidRPr="00A63EF8">
        <w:t>popularizaram-se</w:t>
      </w:r>
      <w:r>
        <w:t>?</w:t>
      </w:r>
    </w:p>
    <w:p w14:paraId="025795F1" w14:textId="2ABAB5FD" w:rsidR="00A63EF8" w:rsidRDefault="00A63EF8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</w:t>
      </w:r>
      <w:r w:rsidR="00AD6957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DO QUE SERÁ TRABALHADO NESTE TÓPICO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61DF6B84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29621EAF" w14:textId="641E1825" w:rsidR="00A63EF8" w:rsidRDefault="00A63EF8" w:rsidP="00AD6957">
      <w:pPr>
        <w:pStyle w:val="Subttulo"/>
        <w:spacing w:after="0"/>
      </w:pPr>
      <w:r>
        <w:t>4.3.1. Quando tornara-se tão populares?</w:t>
      </w:r>
    </w:p>
    <w:p w14:paraId="70CBF933" w14:textId="77777777" w:rsidR="00AD6957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DE QUANDO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532C97CB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11E090C2" w14:textId="4C7F5158" w:rsidR="00A63EF8" w:rsidRDefault="00A63EF8" w:rsidP="00AD6957">
      <w:pPr>
        <w:pStyle w:val="Subttulo"/>
        <w:spacing w:after="0"/>
      </w:pPr>
      <w:r>
        <w:t>4.3.2. Como ganharam tanta popularidade?</w:t>
      </w:r>
    </w:p>
    <w:p w14:paraId="7012EBA5" w14:textId="58C5BFEA" w:rsidR="00AD6957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RESUMO DE COM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70C835B6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6F6E0C9F" w14:textId="6AE612A8" w:rsidR="00A63EF8" w:rsidRDefault="00A63EF8" w:rsidP="00AD6957">
      <w:pPr>
        <w:pStyle w:val="Subttulo"/>
        <w:spacing w:after="0"/>
      </w:pPr>
      <w:r>
        <w:t>4.3.3. Por que se tornaram tão populares?</w:t>
      </w:r>
    </w:p>
    <w:p w14:paraId="35605843" w14:textId="0A0D600F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DE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POR QUE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4E9AF2D1" w14:textId="77777777" w:rsidR="00A63EF8" w:rsidRPr="00A63EF8" w:rsidRDefault="00A63EF8" w:rsidP="00A63EF8">
      <w:pPr>
        <w:pStyle w:val="Subttulo"/>
      </w:pPr>
    </w:p>
    <w:p w14:paraId="1185EE0E" w14:textId="77777777" w:rsidR="00A63EF8" w:rsidRPr="00A63EF8" w:rsidRDefault="00A63EF8" w:rsidP="00A63EF8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4AE8CEB0" w14:textId="77777777" w:rsidR="00F76C83" w:rsidRPr="00A63EF8" w:rsidRDefault="00F76C83" w:rsidP="00F76C83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183AC5E9" w14:textId="77777777" w:rsidR="00F76C83" w:rsidRPr="00A63EF8" w:rsidRDefault="00F76C83" w:rsidP="00F76C83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1272432F" w14:textId="53616EC9" w:rsidR="00617241" w:rsidRPr="00A63EF8" w:rsidRDefault="00617241" w:rsidP="00986144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sectPr w:rsidR="00617241" w:rsidRPr="00A63EF8" w:rsidSect="00485792">
      <w:headerReference w:type="even" r:id="rId14"/>
      <w:headerReference w:type="default" r:id="rId15"/>
      <w:pgSz w:w="11907" w:h="16840" w:code="9"/>
      <w:pgMar w:top="1701" w:right="1134" w:bottom="1134" w:left="1701" w:header="1134" w:footer="284" w:gutter="0"/>
      <w:pgNumType w:start="13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6" w:author="Bruna Cassilha Chueri" w:date="2017-02-22T20:28:00Z" w:initials="BCC">
    <w:p w14:paraId="7CCFBEAD" w14:textId="7488F44C" w:rsidR="001A09E7" w:rsidRDefault="001A09E7">
      <w:pPr>
        <w:pStyle w:val="Textodecomentrio"/>
      </w:pPr>
      <w:r>
        <w:rPr>
          <w:rStyle w:val="Refdecomentrio"/>
        </w:rPr>
        <w:annotationRef/>
      </w:r>
      <w:r>
        <w:t xml:space="preserve">A primeira vez que você falar de um item que será abreviado durante o trabalho, você precisa escreve-lo.  Exemplo: aplicativo (App). Lembre-se que deve conter na lista de abreviaturas. </w:t>
      </w:r>
    </w:p>
  </w:comment>
  <w:comment w:id="31" w:author="Bruna Cassilha Chueri" w:date="2017-02-22T20:31:00Z" w:initials="BCC">
    <w:p w14:paraId="0BBF0E82" w14:textId="0101DC2D" w:rsidR="001A09E7" w:rsidRDefault="001A09E7">
      <w:pPr>
        <w:pStyle w:val="Textodecomentrio"/>
      </w:pPr>
      <w:r>
        <w:rPr>
          <w:rStyle w:val="Refdecomentrio"/>
        </w:rPr>
        <w:annotationRef/>
      </w:r>
      <w:r>
        <w:t>Essa pergunta ficou muito vaga, como você vai provar ao longo de trabalho a resposta positiva da mesma?</w:t>
      </w:r>
    </w:p>
  </w:comment>
  <w:comment w:id="32" w:author="Bruna Cassilha Chueri" w:date="2017-02-22T20:35:00Z" w:initials="BCC">
    <w:p w14:paraId="0CCEC13F" w14:textId="1CB6C8D9" w:rsidR="00951122" w:rsidRDefault="00951122">
      <w:pPr>
        <w:pStyle w:val="Textodecomentrio"/>
      </w:pPr>
      <w:r>
        <w:rPr>
          <w:rStyle w:val="Refdecomentrio"/>
        </w:rPr>
        <w:annotationRef/>
      </w:r>
      <w:r>
        <w:t xml:space="preserve">O objetivo geral é </w:t>
      </w:r>
      <w:r w:rsidRPr="00951122">
        <w:t>aquele que será alcançado ao final do trabalho.</w:t>
      </w:r>
      <w:r>
        <w:t xml:space="preserve"> Tem certeza que é isso que você vai provar?</w:t>
      </w:r>
    </w:p>
  </w:comment>
  <w:comment w:id="33" w:author="Bruna Cassilha Chueri" w:date="2017-02-22T20:33:00Z" w:initials="BCC">
    <w:p w14:paraId="4075DC2E" w14:textId="43CA85C7" w:rsidR="00951122" w:rsidRDefault="00951122">
      <w:pPr>
        <w:pStyle w:val="Textodecomentrio"/>
      </w:pPr>
      <w:r>
        <w:rPr>
          <w:rStyle w:val="Refdecomentrio"/>
        </w:rPr>
        <w:annotationRef/>
      </w:r>
      <w:r>
        <w:t xml:space="preserve">Os objetivos específicos devem ser frases que comecem com a palavra no infinitivo e não só conter apenas palavras, fica muito vago. </w:t>
      </w:r>
    </w:p>
  </w:comment>
  <w:comment w:id="38" w:author="Bruna Cassilha Chueri" w:date="2017-02-22T20:35:00Z" w:initials="BCC">
    <w:p w14:paraId="74BE4F70" w14:textId="77777777" w:rsidR="00951122" w:rsidRDefault="00951122" w:rsidP="00951122">
      <w:pPr>
        <w:pStyle w:val="Textodecomentrio"/>
      </w:pPr>
      <w:r>
        <w:rPr>
          <w:rStyle w:val="Refdecomentrio"/>
        </w:rPr>
        <w:annotationRef/>
      </w:r>
      <w:r>
        <w:t>Qual a importância de estudar este assunto? Você deve contextualizar o tema, falar da necessidade de se compreender melhor o conteúdo a ser trabalho e como poderá contribuir para a sociedade.</w:t>
      </w:r>
    </w:p>
    <w:p w14:paraId="1EC47CF2" w14:textId="0C787537" w:rsidR="00951122" w:rsidRDefault="00951122" w:rsidP="00951122">
      <w:pPr>
        <w:pStyle w:val="Textodecomentrio"/>
      </w:pPr>
      <w:r>
        <w:t xml:space="preserve">Uma boa justificativa tem no </w:t>
      </w:r>
      <w:r>
        <w:t>mínimo</w:t>
      </w:r>
      <w:r>
        <w:t xml:space="preserve"> 2 parágrafos.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CFBEAD" w15:done="0"/>
  <w15:commentEx w15:paraId="0BBF0E82" w15:done="0"/>
  <w15:commentEx w15:paraId="0CCEC13F" w15:done="0"/>
  <w15:commentEx w15:paraId="4075DC2E" w15:done="0"/>
  <w15:commentEx w15:paraId="1EC47CF2" w15:done="0"/>
</w15:commentsEx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42911" w14:textId="77777777" w:rsidR="00895178" w:rsidRDefault="00895178">
      <w:pPr>
        <w:spacing w:after="240"/>
      </w:pPr>
      <w:r>
        <w:separator/>
      </w:r>
    </w:p>
    <w:p w14:paraId="5CE8277F" w14:textId="77777777" w:rsidR="00895178" w:rsidRDefault="00895178">
      <w:pPr>
        <w:spacing w:after="240"/>
      </w:pPr>
    </w:p>
    <w:p w14:paraId="5140276D" w14:textId="77777777" w:rsidR="00895178" w:rsidRDefault="00895178">
      <w:pPr>
        <w:spacing w:after="240"/>
      </w:pPr>
    </w:p>
  </w:endnote>
  <w:endnote w:type="continuationSeparator" w:id="0">
    <w:p w14:paraId="0A515292" w14:textId="77777777" w:rsidR="00895178" w:rsidRDefault="00895178">
      <w:pPr>
        <w:spacing w:after="240"/>
      </w:pPr>
      <w:r>
        <w:continuationSeparator/>
      </w:r>
    </w:p>
    <w:p w14:paraId="6CD9640F" w14:textId="77777777" w:rsidR="00895178" w:rsidRDefault="00895178">
      <w:pPr>
        <w:spacing w:after="240"/>
      </w:pPr>
    </w:p>
    <w:p w14:paraId="6AE0760D" w14:textId="77777777" w:rsidR="00895178" w:rsidRDefault="00895178">
      <w:pPr>
        <w:spacing w:after="2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954A7" w14:textId="77777777" w:rsidR="001F5C61" w:rsidRDefault="001F5C61">
    <w:pPr>
      <w:pStyle w:val="Rodap"/>
      <w:spacing w:after="240"/>
    </w:pPr>
  </w:p>
  <w:p w14:paraId="5C70B0FE" w14:textId="77777777" w:rsidR="001F5C61" w:rsidRDefault="001F5C61">
    <w:pPr>
      <w:pStyle w:val="Rodap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271FF" w14:textId="77777777" w:rsidR="00895178" w:rsidRDefault="00895178">
      <w:pPr>
        <w:spacing w:after="240"/>
      </w:pPr>
      <w:r>
        <w:separator/>
      </w:r>
    </w:p>
  </w:footnote>
  <w:footnote w:type="continuationSeparator" w:id="0">
    <w:p w14:paraId="57410FBD" w14:textId="77777777" w:rsidR="00895178" w:rsidRDefault="00895178">
      <w:pPr>
        <w:spacing w:after="240"/>
      </w:pPr>
      <w:r>
        <w:continuationSeparator/>
      </w:r>
    </w:p>
    <w:p w14:paraId="7605A57E" w14:textId="77777777" w:rsidR="00895178" w:rsidRDefault="00895178">
      <w:pPr>
        <w:spacing w:after="240"/>
      </w:pPr>
    </w:p>
    <w:p w14:paraId="51AAB8D3" w14:textId="77777777" w:rsidR="00895178" w:rsidRDefault="00895178">
      <w:pPr>
        <w:spacing w:after="2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20CA5" w14:textId="77777777" w:rsidR="006722CE" w:rsidRDefault="006722CE" w:rsidP="00454C83">
    <w:pPr>
      <w:framePr w:wrap="around" w:vAnchor="text" w:hAnchor="margin" w:xAlign="right" w:y="1"/>
      <w:spacing w:after="240"/>
    </w:pPr>
    <w:r>
      <w:fldChar w:fldCharType="begin"/>
    </w:r>
    <w:r>
      <w:instrText xml:space="preserve">PAGE  </w:instrText>
    </w:r>
    <w:r>
      <w:fldChar w:fldCharType="end"/>
    </w:r>
  </w:p>
  <w:p w14:paraId="6CEE6A43" w14:textId="77777777" w:rsidR="006722CE" w:rsidRDefault="006722CE">
    <w:pPr>
      <w:spacing w:after="240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41AFF" w14:textId="77777777" w:rsidR="0056725A" w:rsidRDefault="0056725A">
    <w:pPr>
      <w:spacing w:after="240"/>
    </w:pPr>
  </w:p>
  <w:p w14:paraId="7892BFD3" w14:textId="77777777" w:rsidR="00B95BB1" w:rsidRDefault="00B95BB1">
    <w:pPr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8A015" w14:textId="507B8BCF" w:rsidR="006722CE" w:rsidRDefault="006722CE">
    <w:pPr>
      <w:framePr w:wrap="around" w:vAnchor="text" w:hAnchor="margin" w:xAlign="right" w:y="1"/>
      <w:spacing w:after="240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01406F">
      <w:rPr>
        <w:noProof/>
        <w:sz w:val="20"/>
      </w:rPr>
      <w:t>13</w:t>
    </w:r>
    <w:r>
      <w:rPr>
        <w:sz w:val="20"/>
      </w:rPr>
      <w:fldChar w:fldCharType="end"/>
    </w:r>
  </w:p>
  <w:p w14:paraId="4F02B466" w14:textId="77777777" w:rsidR="006722CE" w:rsidRPr="00BB0176" w:rsidRDefault="006722CE">
    <w:pPr>
      <w:spacing w:after="240"/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A70"/>
    <w:multiLevelType w:val="hybridMultilevel"/>
    <w:tmpl w:val="0EB22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707E"/>
    <w:multiLevelType w:val="hybridMultilevel"/>
    <w:tmpl w:val="B06006F6"/>
    <w:lvl w:ilvl="0" w:tplc="0416000D">
      <w:start w:val="1"/>
      <w:numFmt w:val="bullet"/>
      <w:lvlText w:val=""/>
      <w:lvlJc w:val="left"/>
      <w:pPr>
        <w:ind w:left="-24" w:hanging="696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532FAB"/>
    <w:multiLevelType w:val="hybridMultilevel"/>
    <w:tmpl w:val="6B449766"/>
    <w:lvl w:ilvl="0" w:tplc="3372F6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F4CB7"/>
    <w:multiLevelType w:val="hybridMultilevel"/>
    <w:tmpl w:val="85F2FC72"/>
    <w:lvl w:ilvl="0" w:tplc="0A9A15E6">
      <w:numFmt w:val="bullet"/>
      <w:lvlText w:val="·"/>
      <w:lvlJc w:val="left"/>
      <w:pPr>
        <w:ind w:left="-24" w:hanging="696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50C5B"/>
    <w:multiLevelType w:val="hybridMultilevel"/>
    <w:tmpl w:val="7E12D5B2"/>
    <w:lvl w:ilvl="0" w:tplc="F02432B2">
      <w:start w:val="1"/>
      <w:numFmt w:val="decimal"/>
      <w:pStyle w:val="Ttulo1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47CA"/>
    <w:multiLevelType w:val="hybridMultilevel"/>
    <w:tmpl w:val="9D6CB424"/>
    <w:lvl w:ilvl="0" w:tplc="42BA409A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84876"/>
    <w:multiLevelType w:val="multilevel"/>
    <w:tmpl w:val="08BC8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261D6D63"/>
    <w:multiLevelType w:val="multilevel"/>
    <w:tmpl w:val="B5307580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0A60BEA"/>
    <w:multiLevelType w:val="hybridMultilevel"/>
    <w:tmpl w:val="A36CF8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7135D"/>
    <w:multiLevelType w:val="hybridMultilevel"/>
    <w:tmpl w:val="835E14F2"/>
    <w:lvl w:ilvl="0" w:tplc="59EC296A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37717EB"/>
    <w:multiLevelType w:val="multilevel"/>
    <w:tmpl w:val="782837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3F1B0E"/>
    <w:multiLevelType w:val="multilevel"/>
    <w:tmpl w:val="0D32B8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3"/>
        </w:tabs>
        <w:ind w:left="-249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498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747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99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124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494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743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1992" w:firstLine="0"/>
      </w:pPr>
      <w:rPr>
        <w:rFonts w:hint="default"/>
      </w:rPr>
    </w:lvl>
  </w:abstractNum>
  <w:abstractNum w:abstractNumId="13" w15:restartNumberingAfterBreak="0">
    <w:nsid w:val="3B562472"/>
    <w:multiLevelType w:val="hybridMultilevel"/>
    <w:tmpl w:val="946A20A2"/>
    <w:lvl w:ilvl="0" w:tplc="0A9A15E6">
      <w:numFmt w:val="bullet"/>
      <w:lvlText w:val="·"/>
      <w:lvlJc w:val="left"/>
      <w:pPr>
        <w:ind w:left="336" w:hanging="696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038622F"/>
    <w:multiLevelType w:val="multilevel"/>
    <w:tmpl w:val="19C636F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5C41B9"/>
    <w:multiLevelType w:val="multilevel"/>
    <w:tmpl w:val="93A243F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2BA2A85"/>
    <w:multiLevelType w:val="hybridMultilevel"/>
    <w:tmpl w:val="C5AA85CE"/>
    <w:lvl w:ilvl="0" w:tplc="92C2C9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9977E4"/>
    <w:multiLevelType w:val="hybridMultilevel"/>
    <w:tmpl w:val="0C92A97C"/>
    <w:lvl w:ilvl="0" w:tplc="FC4A6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9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0" w15:restartNumberingAfterBreak="0">
    <w:nsid w:val="4C30175F"/>
    <w:multiLevelType w:val="multilevel"/>
    <w:tmpl w:val="CDB2E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2641F94"/>
    <w:multiLevelType w:val="hybridMultilevel"/>
    <w:tmpl w:val="2BD2A4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2979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BF2B68"/>
    <w:multiLevelType w:val="hybridMultilevel"/>
    <w:tmpl w:val="2DC2DA0C"/>
    <w:lvl w:ilvl="0" w:tplc="559CA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F5C20D3"/>
    <w:multiLevelType w:val="multilevel"/>
    <w:tmpl w:val="BC2A330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8346369"/>
    <w:multiLevelType w:val="multilevel"/>
    <w:tmpl w:val="BC2A330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8432940"/>
    <w:multiLevelType w:val="multilevel"/>
    <w:tmpl w:val="B478FEE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8" w15:restartNumberingAfterBreak="0">
    <w:nsid w:val="6D4F4FF6"/>
    <w:multiLevelType w:val="hybridMultilevel"/>
    <w:tmpl w:val="70469090"/>
    <w:lvl w:ilvl="0" w:tplc="57CA4DB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A44FD"/>
    <w:multiLevelType w:val="multilevel"/>
    <w:tmpl w:val="E67CB49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19"/>
  </w:num>
  <w:num w:numId="5">
    <w:abstractNumId w:val="27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3"/>
    </w:lvlOverride>
  </w:num>
  <w:num w:numId="8">
    <w:abstractNumId w:val="22"/>
  </w:num>
  <w:num w:numId="9">
    <w:abstractNumId w:val="10"/>
  </w:num>
  <w:num w:numId="10">
    <w:abstractNumId w:val="28"/>
  </w:num>
  <w:num w:numId="11">
    <w:abstractNumId w:val="2"/>
  </w:num>
  <w:num w:numId="12">
    <w:abstractNumId w:val="12"/>
  </w:num>
  <w:num w:numId="13">
    <w:abstractNumId w:val="20"/>
  </w:num>
  <w:num w:numId="14">
    <w:abstractNumId w:val="24"/>
  </w:num>
  <w:num w:numId="15">
    <w:abstractNumId w:val="25"/>
  </w:num>
  <w:num w:numId="16">
    <w:abstractNumId w:val="26"/>
  </w:num>
  <w:num w:numId="17">
    <w:abstractNumId w:val="15"/>
  </w:num>
  <w:num w:numId="18">
    <w:abstractNumId w:val="23"/>
  </w:num>
  <w:num w:numId="19">
    <w:abstractNumId w:val="17"/>
  </w:num>
  <w:num w:numId="20">
    <w:abstractNumId w:val="9"/>
  </w:num>
  <w:num w:numId="21">
    <w:abstractNumId w:val="7"/>
  </w:num>
  <w:num w:numId="22">
    <w:abstractNumId w:val="21"/>
  </w:num>
  <w:num w:numId="23">
    <w:abstractNumId w:val="13"/>
  </w:num>
  <w:num w:numId="24">
    <w:abstractNumId w:val="3"/>
  </w:num>
  <w:num w:numId="25">
    <w:abstractNumId w:val="1"/>
  </w:num>
  <w:num w:numId="26">
    <w:abstractNumId w:val="6"/>
  </w:num>
  <w:num w:numId="27">
    <w:abstractNumId w:val="16"/>
  </w:num>
  <w:num w:numId="28">
    <w:abstractNumId w:val="29"/>
  </w:num>
  <w:num w:numId="29">
    <w:abstractNumId w:val="8"/>
  </w:num>
  <w:num w:numId="30">
    <w:abstractNumId w:val="5"/>
  </w:num>
  <w:num w:numId="31">
    <w:abstractNumId w:val="4"/>
  </w:num>
  <w:num w:numId="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runa Cassilha Chueri">
    <w15:presenceInfo w15:providerId="None" w15:userId="Bruna Cassilha Chue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F0"/>
    <w:rsid w:val="00004BFD"/>
    <w:rsid w:val="0001352C"/>
    <w:rsid w:val="0001406F"/>
    <w:rsid w:val="00014DEB"/>
    <w:rsid w:val="00022CC6"/>
    <w:rsid w:val="00031B68"/>
    <w:rsid w:val="00040744"/>
    <w:rsid w:val="00045D4A"/>
    <w:rsid w:val="00046093"/>
    <w:rsid w:val="0005098D"/>
    <w:rsid w:val="00050E0B"/>
    <w:rsid w:val="00052A84"/>
    <w:rsid w:val="00061834"/>
    <w:rsid w:val="0006528E"/>
    <w:rsid w:val="0007441B"/>
    <w:rsid w:val="00074B66"/>
    <w:rsid w:val="000759E7"/>
    <w:rsid w:val="00077330"/>
    <w:rsid w:val="00081021"/>
    <w:rsid w:val="00083888"/>
    <w:rsid w:val="00083F9D"/>
    <w:rsid w:val="00093FE4"/>
    <w:rsid w:val="00095B97"/>
    <w:rsid w:val="0009600E"/>
    <w:rsid w:val="000B1176"/>
    <w:rsid w:val="000B2F37"/>
    <w:rsid w:val="000B7DA2"/>
    <w:rsid w:val="000C1AA9"/>
    <w:rsid w:val="000C5D21"/>
    <w:rsid w:val="000C68AF"/>
    <w:rsid w:val="000E3650"/>
    <w:rsid w:val="000E39FD"/>
    <w:rsid w:val="000E40C9"/>
    <w:rsid w:val="000E48E6"/>
    <w:rsid w:val="000E7330"/>
    <w:rsid w:val="000F0B5B"/>
    <w:rsid w:val="000F3F4C"/>
    <w:rsid w:val="000F4D1E"/>
    <w:rsid w:val="000F551C"/>
    <w:rsid w:val="001013B4"/>
    <w:rsid w:val="0011128A"/>
    <w:rsid w:val="00116659"/>
    <w:rsid w:val="0013557B"/>
    <w:rsid w:val="00136CE1"/>
    <w:rsid w:val="00143259"/>
    <w:rsid w:val="00152BCC"/>
    <w:rsid w:val="00164A55"/>
    <w:rsid w:val="001656AD"/>
    <w:rsid w:val="00171AB8"/>
    <w:rsid w:val="00182B35"/>
    <w:rsid w:val="001A09E7"/>
    <w:rsid w:val="001A1EBC"/>
    <w:rsid w:val="001A72CE"/>
    <w:rsid w:val="001B067B"/>
    <w:rsid w:val="001B06C6"/>
    <w:rsid w:val="001D015B"/>
    <w:rsid w:val="001D4042"/>
    <w:rsid w:val="001D4D3B"/>
    <w:rsid w:val="001E1B4B"/>
    <w:rsid w:val="001E4104"/>
    <w:rsid w:val="001E4E41"/>
    <w:rsid w:val="001E7B6F"/>
    <w:rsid w:val="001F33CE"/>
    <w:rsid w:val="001F5C61"/>
    <w:rsid w:val="00205EC9"/>
    <w:rsid w:val="00207CF9"/>
    <w:rsid w:val="002100D2"/>
    <w:rsid w:val="00211D1D"/>
    <w:rsid w:val="00215043"/>
    <w:rsid w:val="00215A8F"/>
    <w:rsid w:val="00222314"/>
    <w:rsid w:val="0024443C"/>
    <w:rsid w:val="00246223"/>
    <w:rsid w:val="00251A34"/>
    <w:rsid w:val="00260ABD"/>
    <w:rsid w:val="00265545"/>
    <w:rsid w:val="002676B5"/>
    <w:rsid w:val="00276469"/>
    <w:rsid w:val="00277C01"/>
    <w:rsid w:val="00282C58"/>
    <w:rsid w:val="00286118"/>
    <w:rsid w:val="00287193"/>
    <w:rsid w:val="00287F87"/>
    <w:rsid w:val="002934C6"/>
    <w:rsid w:val="002954A1"/>
    <w:rsid w:val="0029678C"/>
    <w:rsid w:val="00297812"/>
    <w:rsid w:val="002B0318"/>
    <w:rsid w:val="002C3DDA"/>
    <w:rsid w:val="002D042F"/>
    <w:rsid w:val="002F5BFA"/>
    <w:rsid w:val="002F7EA2"/>
    <w:rsid w:val="00301EF1"/>
    <w:rsid w:val="00302C70"/>
    <w:rsid w:val="00304EE0"/>
    <w:rsid w:val="003118A7"/>
    <w:rsid w:val="00311931"/>
    <w:rsid w:val="003143AF"/>
    <w:rsid w:val="003174B4"/>
    <w:rsid w:val="00317D7E"/>
    <w:rsid w:val="00321D60"/>
    <w:rsid w:val="00336F7A"/>
    <w:rsid w:val="003419AF"/>
    <w:rsid w:val="00345FC6"/>
    <w:rsid w:val="0035002F"/>
    <w:rsid w:val="003519C6"/>
    <w:rsid w:val="003522B5"/>
    <w:rsid w:val="00354F2E"/>
    <w:rsid w:val="00374929"/>
    <w:rsid w:val="00376E5A"/>
    <w:rsid w:val="003920FB"/>
    <w:rsid w:val="0039312C"/>
    <w:rsid w:val="003A2413"/>
    <w:rsid w:val="003A5EC0"/>
    <w:rsid w:val="003B3585"/>
    <w:rsid w:val="003B4E69"/>
    <w:rsid w:val="003D03C8"/>
    <w:rsid w:val="003D30C2"/>
    <w:rsid w:val="003E10AB"/>
    <w:rsid w:val="003E1B07"/>
    <w:rsid w:val="003E2BFA"/>
    <w:rsid w:val="003F75F2"/>
    <w:rsid w:val="004011A6"/>
    <w:rsid w:val="004050E3"/>
    <w:rsid w:val="004108CB"/>
    <w:rsid w:val="004129F5"/>
    <w:rsid w:val="00421A07"/>
    <w:rsid w:val="00422930"/>
    <w:rsid w:val="0042361C"/>
    <w:rsid w:val="004239F2"/>
    <w:rsid w:val="00426FD9"/>
    <w:rsid w:val="004308E3"/>
    <w:rsid w:val="0043277E"/>
    <w:rsid w:val="00440432"/>
    <w:rsid w:val="0044112A"/>
    <w:rsid w:val="00441EE6"/>
    <w:rsid w:val="004459F0"/>
    <w:rsid w:val="0045025D"/>
    <w:rsid w:val="00452B48"/>
    <w:rsid w:val="00454C83"/>
    <w:rsid w:val="00457045"/>
    <w:rsid w:val="004756A1"/>
    <w:rsid w:val="0047654F"/>
    <w:rsid w:val="00481189"/>
    <w:rsid w:val="00481BCE"/>
    <w:rsid w:val="0048408B"/>
    <w:rsid w:val="00485792"/>
    <w:rsid w:val="00495086"/>
    <w:rsid w:val="0049632C"/>
    <w:rsid w:val="00496E2A"/>
    <w:rsid w:val="004A0691"/>
    <w:rsid w:val="004B0118"/>
    <w:rsid w:val="004B078F"/>
    <w:rsid w:val="004B0962"/>
    <w:rsid w:val="004B15C5"/>
    <w:rsid w:val="004B7EC4"/>
    <w:rsid w:val="004C5F7C"/>
    <w:rsid w:val="004D4389"/>
    <w:rsid w:val="004D62F0"/>
    <w:rsid w:val="004D746C"/>
    <w:rsid w:val="004E0CD0"/>
    <w:rsid w:val="004E6751"/>
    <w:rsid w:val="004F3C39"/>
    <w:rsid w:val="004F4C8D"/>
    <w:rsid w:val="004F62D8"/>
    <w:rsid w:val="004F6B33"/>
    <w:rsid w:val="0050299B"/>
    <w:rsid w:val="005053D9"/>
    <w:rsid w:val="00507D28"/>
    <w:rsid w:val="00510C6D"/>
    <w:rsid w:val="00511A9A"/>
    <w:rsid w:val="00513939"/>
    <w:rsid w:val="00520050"/>
    <w:rsid w:val="00524DC7"/>
    <w:rsid w:val="00535592"/>
    <w:rsid w:val="00540729"/>
    <w:rsid w:val="00546F8A"/>
    <w:rsid w:val="00560293"/>
    <w:rsid w:val="0056354D"/>
    <w:rsid w:val="00564E2F"/>
    <w:rsid w:val="005663AA"/>
    <w:rsid w:val="0056725A"/>
    <w:rsid w:val="00570C71"/>
    <w:rsid w:val="00587C26"/>
    <w:rsid w:val="00590AE6"/>
    <w:rsid w:val="00594E6F"/>
    <w:rsid w:val="00596447"/>
    <w:rsid w:val="005A0A05"/>
    <w:rsid w:val="005A3856"/>
    <w:rsid w:val="005B2574"/>
    <w:rsid w:val="005B6684"/>
    <w:rsid w:val="005D0D63"/>
    <w:rsid w:val="005D4B0B"/>
    <w:rsid w:val="005E1C47"/>
    <w:rsid w:val="005F7A45"/>
    <w:rsid w:val="00600128"/>
    <w:rsid w:val="0060457A"/>
    <w:rsid w:val="006107C2"/>
    <w:rsid w:val="006141F8"/>
    <w:rsid w:val="00617241"/>
    <w:rsid w:val="00624EFE"/>
    <w:rsid w:val="006334B3"/>
    <w:rsid w:val="0063501A"/>
    <w:rsid w:val="0063601A"/>
    <w:rsid w:val="006442B0"/>
    <w:rsid w:val="00650712"/>
    <w:rsid w:val="00653550"/>
    <w:rsid w:val="00653AD6"/>
    <w:rsid w:val="00656D2C"/>
    <w:rsid w:val="00657F86"/>
    <w:rsid w:val="00662C3A"/>
    <w:rsid w:val="006722CE"/>
    <w:rsid w:val="006776AB"/>
    <w:rsid w:val="00677D12"/>
    <w:rsid w:val="00683EFA"/>
    <w:rsid w:val="00685C5D"/>
    <w:rsid w:val="00686623"/>
    <w:rsid w:val="006A11E6"/>
    <w:rsid w:val="006A61EA"/>
    <w:rsid w:val="006B0472"/>
    <w:rsid w:val="006B3250"/>
    <w:rsid w:val="006B48AF"/>
    <w:rsid w:val="006D08B4"/>
    <w:rsid w:val="006D1B47"/>
    <w:rsid w:val="006D260C"/>
    <w:rsid w:val="006D64AA"/>
    <w:rsid w:val="006E01C6"/>
    <w:rsid w:val="006E2774"/>
    <w:rsid w:val="006F0564"/>
    <w:rsid w:val="006F40BA"/>
    <w:rsid w:val="006F6403"/>
    <w:rsid w:val="006F7B2E"/>
    <w:rsid w:val="00702F7D"/>
    <w:rsid w:val="00704B38"/>
    <w:rsid w:val="00705398"/>
    <w:rsid w:val="007110EC"/>
    <w:rsid w:val="00716FDB"/>
    <w:rsid w:val="00724F25"/>
    <w:rsid w:val="00725F84"/>
    <w:rsid w:val="00727643"/>
    <w:rsid w:val="00730F84"/>
    <w:rsid w:val="007372D5"/>
    <w:rsid w:val="007402D7"/>
    <w:rsid w:val="00751D30"/>
    <w:rsid w:val="00752151"/>
    <w:rsid w:val="007621BE"/>
    <w:rsid w:val="007653D9"/>
    <w:rsid w:val="00770FCA"/>
    <w:rsid w:val="00787C5D"/>
    <w:rsid w:val="007A1647"/>
    <w:rsid w:val="007A471D"/>
    <w:rsid w:val="007B0529"/>
    <w:rsid w:val="007B2381"/>
    <w:rsid w:val="007C205A"/>
    <w:rsid w:val="007C2F1B"/>
    <w:rsid w:val="007C5746"/>
    <w:rsid w:val="007C5F42"/>
    <w:rsid w:val="007E0F15"/>
    <w:rsid w:val="007E3402"/>
    <w:rsid w:val="007E420B"/>
    <w:rsid w:val="007F434C"/>
    <w:rsid w:val="007F5787"/>
    <w:rsid w:val="00807417"/>
    <w:rsid w:val="0081655B"/>
    <w:rsid w:val="00817CDC"/>
    <w:rsid w:val="00820FA3"/>
    <w:rsid w:val="008319CD"/>
    <w:rsid w:val="0084251E"/>
    <w:rsid w:val="00862B91"/>
    <w:rsid w:val="00867DE5"/>
    <w:rsid w:val="00882C71"/>
    <w:rsid w:val="00892D27"/>
    <w:rsid w:val="00895178"/>
    <w:rsid w:val="008A28EC"/>
    <w:rsid w:val="008B7ED9"/>
    <w:rsid w:val="008C27A1"/>
    <w:rsid w:val="008C360D"/>
    <w:rsid w:val="008E082D"/>
    <w:rsid w:val="008E0936"/>
    <w:rsid w:val="008E419E"/>
    <w:rsid w:val="008E57EF"/>
    <w:rsid w:val="008E5E17"/>
    <w:rsid w:val="008E654F"/>
    <w:rsid w:val="008E6C72"/>
    <w:rsid w:val="008F1B55"/>
    <w:rsid w:val="008F7821"/>
    <w:rsid w:val="00901EC8"/>
    <w:rsid w:val="00902749"/>
    <w:rsid w:val="00906604"/>
    <w:rsid w:val="00906612"/>
    <w:rsid w:val="009132AE"/>
    <w:rsid w:val="00916510"/>
    <w:rsid w:val="00917AA7"/>
    <w:rsid w:val="00924E78"/>
    <w:rsid w:val="00926827"/>
    <w:rsid w:val="00926A45"/>
    <w:rsid w:val="00931847"/>
    <w:rsid w:val="009446AB"/>
    <w:rsid w:val="00945FDB"/>
    <w:rsid w:val="00951122"/>
    <w:rsid w:val="00954486"/>
    <w:rsid w:val="00955815"/>
    <w:rsid w:val="009623AB"/>
    <w:rsid w:val="00962F8B"/>
    <w:rsid w:val="00965EE6"/>
    <w:rsid w:val="00966579"/>
    <w:rsid w:val="00971DE3"/>
    <w:rsid w:val="009734AF"/>
    <w:rsid w:val="009737DF"/>
    <w:rsid w:val="009742D3"/>
    <w:rsid w:val="00976EE5"/>
    <w:rsid w:val="00977363"/>
    <w:rsid w:val="00983A0A"/>
    <w:rsid w:val="00986144"/>
    <w:rsid w:val="00996C53"/>
    <w:rsid w:val="009A0A5A"/>
    <w:rsid w:val="009A1817"/>
    <w:rsid w:val="009A4E0C"/>
    <w:rsid w:val="009B50E0"/>
    <w:rsid w:val="009B5217"/>
    <w:rsid w:val="009E0C44"/>
    <w:rsid w:val="009F0FC3"/>
    <w:rsid w:val="009F19A7"/>
    <w:rsid w:val="00A00BBD"/>
    <w:rsid w:val="00A010EF"/>
    <w:rsid w:val="00A03DDE"/>
    <w:rsid w:val="00A055DC"/>
    <w:rsid w:val="00A0586C"/>
    <w:rsid w:val="00A12709"/>
    <w:rsid w:val="00A135BD"/>
    <w:rsid w:val="00A14B4F"/>
    <w:rsid w:val="00A16CAA"/>
    <w:rsid w:val="00A16DFC"/>
    <w:rsid w:val="00A16F07"/>
    <w:rsid w:val="00A2249D"/>
    <w:rsid w:val="00A27914"/>
    <w:rsid w:val="00A30385"/>
    <w:rsid w:val="00A31510"/>
    <w:rsid w:val="00A33DDE"/>
    <w:rsid w:val="00A351B8"/>
    <w:rsid w:val="00A422F6"/>
    <w:rsid w:val="00A52399"/>
    <w:rsid w:val="00A53010"/>
    <w:rsid w:val="00A57D99"/>
    <w:rsid w:val="00A619DC"/>
    <w:rsid w:val="00A639C9"/>
    <w:rsid w:val="00A63EF8"/>
    <w:rsid w:val="00A66642"/>
    <w:rsid w:val="00A6710C"/>
    <w:rsid w:val="00A67D25"/>
    <w:rsid w:val="00A70CDC"/>
    <w:rsid w:val="00A73520"/>
    <w:rsid w:val="00A852B6"/>
    <w:rsid w:val="00A97EAE"/>
    <w:rsid w:val="00AA1FF7"/>
    <w:rsid w:val="00AA4DEB"/>
    <w:rsid w:val="00AA60D3"/>
    <w:rsid w:val="00AB4BC5"/>
    <w:rsid w:val="00AD633F"/>
    <w:rsid w:val="00AD6957"/>
    <w:rsid w:val="00AE2658"/>
    <w:rsid w:val="00AF65D2"/>
    <w:rsid w:val="00B022A0"/>
    <w:rsid w:val="00B14A35"/>
    <w:rsid w:val="00B17BE5"/>
    <w:rsid w:val="00B210F7"/>
    <w:rsid w:val="00B233AE"/>
    <w:rsid w:val="00B250FF"/>
    <w:rsid w:val="00B25328"/>
    <w:rsid w:val="00B26C8A"/>
    <w:rsid w:val="00B435C5"/>
    <w:rsid w:val="00B4388E"/>
    <w:rsid w:val="00B51264"/>
    <w:rsid w:val="00B52D02"/>
    <w:rsid w:val="00B56949"/>
    <w:rsid w:val="00B56DD4"/>
    <w:rsid w:val="00B6264B"/>
    <w:rsid w:val="00B64171"/>
    <w:rsid w:val="00B66861"/>
    <w:rsid w:val="00B71473"/>
    <w:rsid w:val="00B77366"/>
    <w:rsid w:val="00B82530"/>
    <w:rsid w:val="00B85D0A"/>
    <w:rsid w:val="00B85E08"/>
    <w:rsid w:val="00B941B2"/>
    <w:rsid w:val="00B95BB1"/>
    <w:rsid w:val="00BA5C35"/>
    <w:rsid w:val="00BA6A49"/>
    <w:rsid w:val="00BB0176"/>
    <w:rsid w:val="00BB7854"/>
    <w:rsid w:val="00BC24EF"/>
    <w:rsid w:val="00BC6426"/>
    <w:rsid w:val="00BC7579"/>
    <w:rsid w:val="00BD21DC"/>
    <w:rsid w:val="00BD7B50"/>
    <w:rsid w:val="00BE3758"/>
    <w:rsid w:val="00BF0D8C"/>
    <w:rsid w:val="00C10116"/>
    <w:rsid w:val="00C11950"/>
    <w:rsid w:val="00C12910"/>
    <w:rsid w:val="00C13AFD"/>
    <w:rsid w:val="00C2149A"/>
    <w:rsid w:val="00C30FF4"/>
    <w:rsid w:val="00C34EB3"/>
    <w:rsid w:val="00C37C20"/>
    <w:rsid w:val="00C51464"/>
    <w:rsid w:val="00C64FB2"/>
    <w:rsid w:val="00C66AC9"/>
    <w:rsid w:val="00C67008"/>
    <w:rsid w:val="00C729E8"/>
    <w:rsid w:val="00C74557"/>
    <w:rsid w:val="00C758C8"/>
    <w:rsid w:val="00C80939"/>
    <w:rsid w:val="00C80B46"/>
    <w:rsid w:val="00C8284F"/>
    <w:rsid w:val="00C84B73"/>
    <w:rsid w:val="00C87449"/>
    <w:rsid w:val="00CB35C4"/>
    <w:rsid w:val="00CB7098"/>
    <w:rsid w:val="00CC33F3"/>
    <w:rsid w:val="00CC400E"/>
    <w:rsid w:val="00CC4F9D"/>
    <w:rsid w:val="00CC514B"/>
    <w:rsid w:val="00CD0F5A"/>
    <w:rsid w:val="00CD1111"/>
    <w:rsid w:val="00CD2129"/>
    <w:rsid w:val="00CD3F34"/>
    <w:rsid w:val="00CE3412"/>
    <w:rsid w:val="00CE3C30"/>
    <w:rsid w:val="00CE5AAC"/>
    <w:rsid w:val="00CF03D5"/>
    <w:rsid w:val="00D01BD4"/>
    <w:rsid w:val="00D048B1"/>
    <w:rsid w:val="00D06D18"/>
    <w:rsid w:val="00D12248"/>
    <w:rsid w:val="00D14BC0"/>
    <w:rsid w:val="00D16074"/>
    <w:rsid w:val="00D27FC0"/>
    <w:rsid w:val="00D37B7E"/>
    <w:rsid w:val="00D51867"/>
    <w:rsid w:val="00D51F8F"/>
    <w:rsid w:val="00D53931"/>
    <w:rsid w:val="00D56596"/>
    <w:rsid w:val="00D6072F"/>
    <w:rsid w:val="00D63847"/>
    <w:rsid w:val="00D657F5"/>
    <w:rsid w:val="00D75674"/>
    <w:rsid w:val="00D76FE9"/>
    <w:rsid w:val="00D83D6F"/>
    <w:rsid w:val="00D85F2A"/>
    <w:rsid w:val="00D91697"/>
    <w:rsid w:val="00D937AE"/>
    <w:rsid w:val="00D96341"/>
    <w:rsid w:val="00DA25CD"/>
    <w:rsid w:val="00DA3C63"/>
    <w:rsid w:val="00DA6220"/>
    <w:rsid w:val="00DA643A"/>
    <w:rsid w:val="00DB01AA"/>
    <w:rsid w:val="00DC0874"/>
    <w:rsid w:val="00DC1E52"/>
    <w:rsid w:val="00DC2EF7"/>
    <w:rsid w:val="00DC3913"/>
    <w:rsid w:val="00DC45DE"/>
    <w:rsid w:val="00DC5C39"/>
    <w:rsid w:val="00DD0C9F"/>
    <w:rsid w:val="00DF0DA2"/>
    <w:rsid w:val="00DF4485"/>
    <w:rsid w:val="00DF76A8"/>
    <w:rsid w:val="00E0089B"/>
    <w:rsid w:val="00E1185D"/>
    <w:rsid w:val="00E11A6A"/>
    <w:rsid w:val="00E15CCE"/>
    <w:rsid w:val="00E21654"/>
    <w:rsid w:val="00E32588"/>
    <w:rsid w:val="00E334A0"/>
    <w:rsid w:val="00E3768A"/>
    <w:rsid w:val="00E42369"/>
    <w:rsid w:val="00E4253E"/>
    <w:rsid w:val="00E43BC5"/>
    <w:rsid w:val="00E4529F"/>
    <w:rsid w:val="00E46C6A"/>
    <w:rsid w:val="00E46F86"/>
    <w:rsid w:val="00E5063A"/>
    <w:rsid w:val="00E5189D"/>
    <w:rsid w:val="00E54BE9"/>
    <w:rsid w:val="00E5628A"/>
    <w:rsid w:val="00E628DE"/>
    <w:rsid w:val="00E63603"/>
    <w:rsid w:val="00E658DD"/>
    <w:rsid w:val="00E6787A"/>
    <w:rsid w:val="00E74467"/>
    <w:rsid w:val="00E809AA"/>
    <w:rsid w:val="00E83C3F"/>
    <w:rsid w:val="00E84B0D"/>
    <w:rsid w:val="00E935A7"/>
    <w:rsid w:val="00E9409E"/>
    <w:rsid w:val="00E977E8"/>
    <w:rsid w:val="00EB546F"/>
    <w:rsid w:val="00EB7C70"/>
    <w:rsid w:val="00EC7E68"/>
    <w:rsid w:val="00ED3A41"/>
    <w:rsid w:val="00EE022D"/>
    <w:rsid w:val="00EE1D10"/>
    <w:rsid w:val="00EE415F"/>
    <w:rsid w:val="00EE7169"/>
    <w:rsid w:val="00EF0294"/>
    <w:rsid w:val="00EF0902"/>
    <w:rsid w:val="00EF3B5E"/>
    <w:rsid w:val="00EF3DB5"/>
    <w:rsid w:val="00EF4A60"/>
    <w:rsid w:val="00EF61BD"/>
    <w:rsid w:val="00F00D16"/>
    <w:rsid w:val="00F03114"/>
    <w:rsid w:val="00F061A6"/>
    <w:rsid w:val="00F205C6"/>
    <w:rsid w:val="00F20781"/>
    <w:rsid w:val="00F239F6"/>
    <w:rsid w:val="00F334B9"/>
    <w:rsid w:val="00F4018C"/>
    <w:rsid w:val="00F42716"/>
    <w:rsid w:val="00F55EC8"/>
    <w:rsid w:val="00F566AF"/>
    <w:rsid w:val="00F56BCB"/>
    <w:rsid w:val="00F63DE0"/>
    <w:rsid w:val="00F63DFE"/>
    <w:rsid w:val="00F64336"/>
    <w:rsid w:val="00F649F4"/>
    <w:rsid w:val="00F71E25"/>
    <w:rsid w:val="00F73402"/>
    <w:rsid w:val="00F76C83"/>
    <w:rsid w:val="00F81DAD"/>
    <w:rsid w:val="00F872A1"/>
    <w:rsid w:val="00F94C86"/>
    <w:rsid w:val="00F955C4"/>
    <w:rsid w:val="00FA0E15"/>
    <w:rsid w:val="00FA690E"/>
    <w:rsid w:val="00FB09FE"/>
    <w:rsid w:val="00FB6EB3"/>
    <w:rsid w:val="00FC33D5"/>
    <w:rsid w:val="00FD5418"/>
    <w:rsid w:val="00FD5CC6"/>
    <w:rsid w:val="00FE0B40"/>
    <w:rsid w:val="00FE34AD"/>
    <w:rsid w:val="00FF18C5"/>
    <w:rsid w:val="00FF1A9E"/>
    <w:rsid w:val="5A529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9907E7"/>
  <w15:chartTrackingRefBased/>
  <w15:docId w15:val="{E18FA93B-93A1-4568-ADEE-9BBEAC0F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napToGrid w:val="0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920FB"/>
  </w:style>
  <w:style w:type="paragraph" w:styleId="Ttulo1">
    <w:name w:val="heading 1"/>
    <w:basedOn w:val="Normal"/>
    <w:next w:val="Pargrafo"/>
    <w:autoRedefine/>
    <w:qFormat/>
    <w:rsid w:val="003920FB"/>
    <w:pPr>
      <w:keepNext/>
      <w:pageBreakBefore/>
      <w:numPr>
        <w:numId w:val="31"/>
      </w:numPr>
      <w:tabs>
        <w:tab w:val="left" w:pos="227"/>
      </w:tabs>
      <w:spacing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BD21DC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outlineLvl w:val="1"/>
    </w:p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autoRedefine/>
    <w:qFormat/>
    <w:rsid w:val="00AF65D2"/>
    <w:pPr>
      <w:spacing w:line="360" w:lineRule="auto"/>
      <w:ind w:firstLine="709"/>
      <w:jc w:val="both"/>
    </w:pPr>
  </w:style>
  <w:style w:type="paragraph" w:styleId="Sumrio1">
    <w:name w:val="toc 1"/>
    <w:basedOn w:val="Normal"/>
    <w:next w:val="Normal"/>
    <w:autoRedefine/>
    <w:uiPriority w:val="39"/>
    <w:qFormat/>
    <w:rsid w:val="00C12910"/>
    <w:pPr>
      <w:tabs>
        <w:tab w:val="left" w:pos="480"/>
        <w:tab w:val="right" w:leader="dot" w:pos="9062"/>
      </w:tabs>
      <w:spacing w:before="120" w:after="120"/>
    </w:pPr>
    <w:rPr>
      <w:b/>
      <w:bCs/>
      <w:caps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qFormat/>
    <w:rsid w:val="00983A0A"/>
    <w:pPr>
      <w:tabs>
        <w:tab w:val="left" w:pos="709"/>
        <w:tab w:val="right" w:leader="dot" w:pos="9062"/>
      </w:tabs>
      <w:spacing w:line="360" w:lineRule="auto"/>
    </w:pPr>
    <w:rPr>
      <w:rFonts w:ascii="Calibri" w:hAnsi="Calibri"/>
      <w:smallCaps/>
      <w:sz w:val="20"/>
    </w:r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rFonts w:ascii="Calibri" w:hAnsi="Calibri"/>
      <w:i/>
      <w:iCs/>
      <w:sz w:val="20"/>
    </w:rPr>
  </w:style>
  <w:style w:type="paragraph" w:customStyle="1" w:styleId="LocaleAnodeEntrega">
    <w:name w:val="Local e Ano de Entrega"/>
    <w:basedOn w:val="Normal"/>
    <w:rsid w:val="004459F0"/>
    <w:pPr>
      <w:jc w:val="center"/>
    </w:p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rFonts w:ascii="Calibri" w:hAnsi="Calibri"/>
      <w:sz w:val="18"/>
      <w:szCs w:val="18"/>
    </w:r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  <w:rPr>
      <w:rFonts w:ascii="Calibri" w:hAnsi="Calibri"/>
      <w:sz w:val="18"/>
      <w:szCs w:val="18"/>
    </w:r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  <w:rPr>
      <w:rFonts w:ascii="Calibri" w:hAnsi="Calibri"/>
      <w:sz w:val="18"/>
      <w:szCs w:val="18"/>
    </w:r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014DEB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</w:rPr>
  </w:style>
  <w:style w:type="paragraph" w:customStyle="1" w:styleId="Referncias">
    <w:name w:val="Referências"/>
    <w:basedOn w:val="Normal"/>
    <w:rsid w:val="00FE34AD"/>
    <w:pPr>
      <w:spacing w:after="360"/>
    </w:pPr>
    <w:rPr>
      <w:snapToGrid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</w:pPr>
    <w:rPr>
      <w:snapToGrid/>
      <w:sz w:val="20"/>
    </w:rPr>
  </w:style>
  <w:style w:type="paragraph" w:customStyle="1" w:styleId="NotadeRodap">
    <w:name w:val="Nota de Rodapé"/>
    <w:basedOn w:val="Normal"/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Calibri" w:hAnsi="Calibri"/>
      <w:sz w:val="18"/>
      <w:szCs w:val="18"/>
    </w:r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F94C86"/>
    <w:pPr>
      <w:keepLines/>
      <w:pageBreakBefore w:val="0"/>
      <w:numPr>
        <w:numId w:val="0"/>
      </w:numPr>
      <w:tabs>
        <w:tab w:val="clear" w:pos="227"/>
      </w:tabs>
      <w:spacing w:before="480" w:line="276" w:lineRule="auto"/>
      <w:outlineLvl w:val="9"/>
    </w:pPr>
    <w:rPr>
      <w:rFonts w:ascii="Cambria" w:hAnsi="Cambria" w:cs="Times New Roman"/>
      <w:bCs/>
      <w:caps w:val="0"/>
      <w:snapToGrid/>
      <w:color w:val="365F91"/>
      <w:kern w:val="0"/>
      <w:sz w:val="28"/>
      <w:szCs w:val="28"/>
    </w:rPr>
  </w:style>
  <w:style w:type="paragraph" w:styleId="Textodebalo">
    <w:name w:val="Balloon Text"/>
    <w:basedOn w:val="Normal"/>
    <w:link w:val="TextodebaloChar"/>
    <w:rsid w:val="009665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966579"/>
    <w:rPr>
      <w:rFonts w:ascii="Tahoma" w:hAnsi="Tahoma" w:cs="Tahoma"/>
      <w:snapToGrid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7402D7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7402D7"/>
    <w:rPr>
      <w:rFonts w:ascii="Cambria" w:eastAsia="Times New Roman" w:hAnsi="Cambria" w:cs="Times New Roman"/>
      <w:b/>
      <w:bCs/>
      <w:snapToGrid/>
      <w:kern w:val="28"/>
      <w:sz w:val="32"/>
      <w:szCs w:val="32"/>
    </w:rPr>
  </w:style>
  <w:style w:type="paragraph" w:customStyle="1" w:styleId="EstiloTituloApndiceeAnexo16ptNegrito">
    <w:name w:val="Estilo Titulo Apêndice e Anexo + 16 pt Negrito"/>
    <w:basedOn w:val="TituloApndiceeAnexo"/>
    <w:rsid w:val="007402D7"/>
    <w:rPr>
      <w:b/>
      <w:bCs/>
      <w:sz w:val="32"/>
    </w:rPr>
  </w:style>
  <w:style w:type="paragraph" w:styleId="PargrafodaLista">
    <w:name w:val="List Paragraph"/>
    <w:basedOn w:val="Normal"/>
    <w:uiPriority w:val="34"/>
    <w:qFormat/>
    <w:rsid w:val="009A0A5A"/>
    <w:pPr>
      <w:ind w:left="708"/>
    </w:pPr>
  </w:style>
  <w:style w:type="character" w:customStyle="1" w:styleId="RodapChar">
    <w:name w:val="Rodapé Char"/>
    <w:link w:val="Rodap"/>
    <w:uiPriority w:val="99"/>
    <w:rsid w:val="001F5C61"/>
    <w:rPr>
      <w:rFonts w:ascii="Arial" w:hAnsi="Arial"/>
      <w:snapToGrid/>
      <w:sz w:val="24"/>
    </w:rPr>
  </w:style>
  <w:style w:type="paragraph" w:styleId="Textodenotadefim">
    <w:name w:val="endnote text"/>
    <w:basedOn w:val="Normal"/>
    <w:link w:val="TextodenotadefimChar"/>
    <w:rsid w:val="00924E78"/>
    <w:rPr>
      <w:sz w:val="20"/>
    </w:rPr>
  </w:style>
  <w:style w:type="character" w:customStyle="1" w:styleId="TextodenotadefimChar">
    <w:name w:val="Texto de nota de fim Char"/>
    <w:link w:val="Textodenotadefim"/>
    <w:rsid w:val="00924E78"/>
    <w:rPr>
      <w:rFonts w:ascii="Arial" w:hAnsi="Arial"/>
      <w:snapToGrid/>
    </w:rPr>
  </w:style>
  <w:style w:type="character" w:styleId="Refdenotadefim">
    <w:name w:val="endnote reference"/>
    <w:rsid w:val="00924E78"/>
    <w:rPr>
      <w:vertAlign w:val="superscript"/>
    </w:rPr>
  </w:style>
  <w:style w:type="paragraph" w:styleId="Legenda">
    <w:name w:val="caption"/>
    <w:basedOn w:val="Normal"/>
    <w:next w:val="Normal"/>
    <w:unhideWhenUsed/>
    <w:qFormat/>
    <w:rsid w:val="00725F84"/>
    <w:rPr>
      <w:b/>
      <w:bCs/>
      <w:sz w:val="20"/>
    </w:rPr>
  </w:style>
  <w:style w:type="paragraph" w:customStyle="1" w:styleId="Default">
    <w:name w:val="Default"/>
    <w:rsid w:val="00D83D6F"/>
    <w:pPr>
      <w:autoSpaceDE w:val="0"/>
      <w:autoSpaceDN w:val="0"/>
      <w:adjustRightInd w:val="0"/>
    </w:pPr>
    <w:rPr>
      <w:rFonts w:ascii="Baskerville" w:hAnsi="Baskerville" w:cs="Baskerville"/>
      <w:color w:val="000000"/>
    </w:rPr>
  </w:style>
  <w:style w:type="paragraph" w:styleId="Subttulo">
    <w:name w:val="Subtitle"/>
    <w:basedOn w:val="Normal"/>
    <w:next w:val="Normal"/>
    <w:link w:val="SubttuloChar"/>
    <w:qFormat/>
    <w:rsid w:val="006172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6172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Refdecomentrio">
    <w:name w:val="annotation reference"/>
    <w:basedOn w:val="Fontepargpadro"/>
    <w:rsid w:val="001A09E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A09E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A09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A09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A09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B2C1E-C66D-4ED2-BF5E-F5388B38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Completo - ABNT Padrão institucional</vt:lpstr>
    </vt:vector>
  </TitlesOfParts>
  <Company>Hewlett-Packard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Completo - ABNT Padrão institucional</dc:title>
  <dc:subject>TCC Completo</dc:subject>
  <dc:creator>Coordenação</dc:creator>
  <cp:keywords>Normas da ABNT. Trabalhos Acadêmicos. Padrão Institucional</cp:keywords>
  <dc:description>Versão 2.1</dc:description>
  <cp:lastModifiedBy>Bruna Cassilha Chueri</cp:lastModifiedBy>
  <cp:revision>2</cp:revision>
  <cp:lastPrinted>2005-07-01T13:13:00Z</cp:lastPrinted>
  <dcterms:created xsi:type="dcterms:W3CDTF">2017-02-22T23:54:00Z</dcterms:created>
  <dcterms:modified xsi:type="dcterms:W3CDTF">2017-02-22T23:54:00Z</dcterms:modified>
</cp:coreProperties>
</file>