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4AC09" w14:textId="556A3D16" w:rsidR="00DC3913" w:rsidRDefault="00DC3913" w:rsidP="00A97EAE">
      <w:pPr>
        <w:pStyle w:val="TtulodoTrabalho"/>
        <w:spacing w:after="240"/>
      </w:pPr>
      <w:r>
        <w:rPr>
          <w:noProof/>
        </w:rPr>
        <w:drawing>
          <wp:inline distT="0" distB="0" distL="0" distR="0" wp14:anchorId="121B6F42" wp14:editId="01020F3B">
            <wp:extent cx="1775039" cy="1440000"/>
            <wp:effectExtent l="0" t="0" r="0" b="8255"/>
            <wp:docPr id="10" name="Imagem 10" descr="Resultado de imagem para anhangu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anhangue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3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DA98" w14:textId="77777777" w:rsidR="00DC3913" w:rsidRPr="00DC3913" w:rsidRDefault="00DC3913" w:rsidP="00DC3913">
      <w:pPr>
        <w:pStyle w:val="SubttulodoTrabalho"/>
      </w:pPr>
    </w:p>
    <w:p w14:paraId="0797F462" w14:textId="77777777" w:rsidR="006D64AA" w:rsidRPr="007621BE" w:rsidRDefault="005053D9" w:rsidP="00A97EAE">
      <w:pPr>
        <w:pStyle w:val="Sumrio1"/>
      </w:pPr>
      <w:r w:rsidRPr="007621B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F684FA" wp14:editId="21581861">
                <wp:simplePos x="0" y="0"/>
                <wp:positionH relativeFrom="column">
                  <wp:posOffset>0</wp:posOffset>
                </wp:positionH>
                <wp:positionV relativeFrom="paragraph">
                  <wp:posOffset>154849</wp:posOffset>
                </wp:positionV>
                <wp:extent cx="5829300" cy="45085"/>
                <wp:effectExtent l="0" t="0" r="0" b="0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p14="http://schemas.microsoft.com/office/word/2010/wordml" xmlns:a14="http://schemas.microsoft.com/office/drawing/2010/main" xmlns:a="http://schemas.openxmlformats.org/drawingml/2006/main">
            <w:pict w14:anchorId="2B1E4789">
              <v:rect id="Rectangle 70" style="position:absolute;margin-left:0;margin-top:12.2pt;width:459pt;height: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w14:anchorId="7399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"/>
            </w:pict>
          </mc:Fallback>
        </mc:AlternateContent>
      </w:r>
    </w:p>
    <w:p w14:paraId="7F129975" w14:textId="77777777" w:rsidR="006D64AA" w:rsidRPr="007621BE" w:rsidRDefault="006D64AA" w:rsidP="00A97EAE">
      <w:pPr>
        <w:spacing w:after="240"/>
      </w:pPr>
    </w:p>
    <w:p w14:paraId="42FA7254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5A72BD9A" wp14:editId="1492FFD1">
                <wp:simplePos x="0" y="0"/>
                <wp:positionH relativeFrom="page">
                  <wp:posOffset>1080135</wp:posOffset>
                </wp:positionH>
                <wp:positionV relativeFrom="page">
                  <wp:posOffset>1857375</wp:posOffset>
                </wp:positionV>
                <wp:extent cx="5760085" cy="2303145"/>
                <wp:effectExtent l="0" t="0" r="0" b="0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0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DD7DC" w14:textId="26BC0AF1" w:rsidR="00376E5A" w:rsidRDefault="00DC3913" w:rsidP="006D64AA">
                            <w:pPr>
                              <w:pStyle w:val="NomedoAutoreCurso"/>
                              <w:spacing w:after="240"/>
                            </w:pPr>
                            <w:r>
                              <w:rPr>
                                <w:sz w:val="32"/>
                              </w:rPr>
                              <w:t>CECÍLIA JUNQUEIRA SARTINI</w:t>
                            </w:r>
                          </w:p>
                          <w:p w14:paraId="1C0214A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6247DBB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2D291C2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CCE92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123C5B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FC1629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8AEDEF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1022AE10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EFA3EE8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5C7822F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29A6AB3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ED947AE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A63218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FF71304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F92B062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53361E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8BC516D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5386F5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3FDF3F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9D37E6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2BD9A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85.05pt;margin-top:146.25pt;width:453.55pt;height:181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" o:allowoverlap="f" stroked="f">
                <v:textbox inset="0,0,0,0">
                  <w:txbxContent>
                    <w:p w14:paraId="5BCDD7DC" w14:textId="26BC0AF1" w:rsidR="00376E5A" w:rsidRDefault="00DC3913" w:rsidP="006D64AA">
                      <w:pPr>
                        <w:pStyle w:val="NomedoAutoreCurso"/>
                        <w:spacing w:after="240"/>
                      </w:pPr>
                      <w:r>
                        <w:rPr>
                          <w:sz w:val="32"/>
                        </w:rPr>
                        <w:t>CECÍLIA JUNQUEIRA SARTINI</w:t>
                      </w:r>
                    </w:p>
                    <w:p w14:paraId="1C0214A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6247DBB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2D291C2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CCE92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123C5B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FC1629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8AEDEF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1022AE10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4EFA3EE8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5C7822F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29A6AB3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5ED947AE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A63218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FF71304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F92B062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53361E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58BC516D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5386F5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43FDF3F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9D37E6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64F07F1" w14:textId="77777777" w:rsidR="006D64AA" w:rsidRPr="007621BE" w:rsidRDefault="006D64AA" w:rsidP="00A97EAE">
      <w:pPr>
        <w:spacing w:after="240"/>
      </w:pPr>
    </w:p>
    <w:p w14:paraId="2933DC97" w14:textId="77777777" w:rsidR="006D64AA" w:rsidRPr="007621BE" w:rsidRDefault="006D64AA" w:rsidP="00A97EAE">
      <w:pPr>
        <w:spacing w:after="240"/>
      </w:pPr>
    </w:p>
    <w:p w14:paraId="1F5F70A4" w14:textId="77777777" w:rsidR="006D64AA" w:rsidRPr="007621BE" w:rsidRDefault="006D64AA" w:rsidP="00A97EAE">
      <w:pPr>
        <w:spacing w:after="240"/>
      </w:pPr>
    </w:p>
    <w:p w14:paraId="07A0E15D" w14:textId="77777777" w:rsidR="006D64AA" w:rsidRPr="007621BE" w:rsidRDefault="006D64AA" w:rsidP="00A97EAE">
      <w:pPr>
        <w:spacing w:after="240"/>
      </w:pPr>
    </w:p>
    <w:p w14:paraId="1B8B9727" w14:textId="77777777" w:rsidR="006D64AA" w:rsidRPr="007621BE" w:rsidRDefault="006D64AA" w:rsidP="00A97EAE">
      <w:pPr>
        <w:spacing w:after="240"/>
      </w:pPr>
    </w:p>
    <w:p w14:paraId="4EBF6357" w14:textId="77777777" w:rsidR="006D64AA" w:rsidRPr="007621BE" w:rsidRDefault="006D64AA" w:rsidP="00A97EAE">
      <w:pPr>
        <w:spacing w:after="240"/>
      </w:pPr>
    </w:p>
    <w:p w14:paraId="6A3E20E6" w14:textId="77777777" w:rsidR="006D64AA" w:rsidRPr="007621BE" w:rsidRDefault="006D64AA" w:rsidP="00A97EAE">
      <w:pPr>
        <w:spacing w:after="240"/>
      </w:pPr>
    </w:p>
    <w:p w14:paraId="553A4E45" w14:textId="77777777" w:rsidR="006D64AA" w:rsidRPr="007621BE" w:rsidRDefault="006D64AA" w:rsidP="00A97EAE">
      <w:pPr>
        <w:spacing w:after="240"/>
      </w:pPr>
    </w:p>
    <w:p w14:paraId="096B7AD4" w14:textId="77777777" w:rsidR="006D64AA" w:rsidRPr="007621BE" w:rsidRDefault="006D64AA" w:rsidP="00A97EAE">
      <w:pPr>
        <w:spacing w:after="240"/>
      </w:pPr>
    </w:p>
    <w:p w14:paraId="34D94E5E" w14:textId="77777777" w:rsidR="006D64AA" w:rsidRPr="007621BE" w:rsidRDefault="006D64AA" w:rsidP="00A97EAE">
      <w:pPr>
        <w:spacing w:after="240"/>
      </w:pPr>
    </w:p>
    <w:p w14:paraId="24379B1A" w14:textId="77777777" w:rsidR="006D64AA" w:rsidRPr="007621BE" w:rsidRDefault="006D64AA" w:rsidP="00A97EAE">
      <w:pPr>
        <w:spacing w:after="240"/>
      </w:pPr>
    </w:p>
    <w:p w14:paraId="3A81F089" w14:textId="77777777" w:rsidR="006D64AA" w:rsidRPr="007621BE" w:rsidRDefault="006D64AA" w:rsidP="00A97EAE">
      <w:pPr>
        <w:spacing w:after="240"/>
      </w:pPr>
    </w:p>
    <w:p w14:paraId="3705DBE9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41BCFA01" wp14:editId="3D924E26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265176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C086D" w14:textId="77777777" w:rsidR="006D64AA" w:rsidRPr="005B2574" w:rsidRDefault="006D64AA" w:rsidP="006D64AA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5B2574">
                              <w:rPr>
                                <w:szCs w:val="32"/>
                              </w:rPr>
                              <w:t>título do trabalho</w:t>
                            </w:r>
                            <w:r w:rsidRPr="005B2574">
                              <w:rPr>
                                <w:b w:val="0"/>
                                <w:szCs w:val="32"/>
                              </w:rPr>
                              <w:t>:</w:t>
                            </w:r>
                          </w:p>
                          <w:p w14:paraId="2797BCF4" w14:textId="77777777" w:rsidR="006D64AA" w:rsidRPr="005B2574" w:rsidRDefault="006D64AA" w:rsidP="006D64AA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  <w:r w:rsidRPr="005B2574">
                              <w:rPr>
                                <w:sz w:val="32"/>
                                <w:szCs w:val="32"/>
                              </w:rPr>
                              <w:t xml:space="preserve">Subtítulo do Trabalho, se </w:t>
                            </w:r>
                            <w:r w:rsidR="008B7ED9" w:rsidRPr="005B2574"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5B2574">
                              <w:rPr>
                                <w:sz w:val="32"/>
                                <w:szCs w:val="32"/>
                              </w:rPr>
                              <w:t>ouver</w:t>
                            </w:r>
                            <w:r w:rsidR="005B25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(fonte 16)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CFA01" id="Text Box 66" o:spid="_x0000_s1027" type="#_x0000_t202" style="position:absolute;margin-left:85.05pt;margin-top:422.4pt;width:453.55pt;height:208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" o:allowoverlap="f" stroked="f">
                <v:textbox inset="0,0,0,0">
                  <w:txbxContent>
                    <w:p w14:paraId="1CBC086D" w14:textId="77777777" w:rsidR="006D64AA" w:rsidRPr="005B2574" w:rsidRDefault="006D64AA" w:rsidP="006D64AA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 w:rsidRPr="005B2574">
                        <w:rPr>
                          <w:szCs w:val="32"/>
                        </w:rPr>
                        <w:t>título do trabalho</w:t>
                      </w:r>
                      <w:r w:rsidRPr="005B2574">
                        <w:rPr>
                          <w:b w:val="0"/>
                          <w:szCs w:val="32"/>
                        </w:rPr>
                        <w:t>:</w:t>
                      </w:r>
                    </w:p>
                    <w:p w14:paraId="2797BCF4" w14:textId="77777777" w:rsidR="006D64AA" w:rsidRPr="005B2574" w:rsidRDefault="006D64AA" w:rsidP="006D64AA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  <w:r w:rsidRPr="005B2574">
                        <w:rPr>
                          <w:sz w:val="32"/>
                          <w:szCs w:val="32"/>
                        </w:rPr>
                        <w:t xml:space="preserve">Subtítulo do Trabalho, se </w:t>
                      </w:r>
                      <w:r w:rsidR="008B7ED9" w:rsidRPr="005B2574">
                        <w:rPr>
                          <w:sz w:val="32"/>
                          <w:szCs w:val="32"/>
                        </w:rPr>
                        <w:t>h</w:t>
                      </w:r>
                      <w:r w:rsidRPr="005B2574">
                        <w:rPr>
                          <w:sz w:val="32"/>
                          <w:szCs w:val="32"/>
                        </w:rPr>
                        <w:t>ouver</w:t>
                      </w:r>
                      <w:r w:rsidR="005B257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B2574" w:rsidRPr="0097091F">
                        <w:rPr>
                          <w:color w:val="FF0000"/>
                        </w:rPr>
                        <w:t>(fonte 16)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CD79FFF" w14:textId="77777777" w:rsidR="006D64AA" w:rsidRPr="007621BE" w:rsidRDefault="006D64AA" w:rsidP="00A97EAE">
      <w:pPr>
        <w:spacing w:after="240"/>
      </w:pPr>
    </w:p>
    <w:p w14:paraId="77A796EA" w14:textId="77777777" w:rsidR="006D64AA" w:rsidRPr="007621BE" w:rsidRDefault="006D64AA" w:rsidP="00A97EAE">
      <w:pPr>
        <w:pStyle w:val="SubttulodoTrabalho"/>
        <w:spacing w:after="240"/>
      </w:pPr>
    </w:p>
    <w:p w14:paraId="3C0B2B1D" w14:textId="77777777" w:rsidR="006D64AA" w:rsidRPr="007621BE" w:rsidRDefault="006D64AA" w:rsidP="00A97EAE">
      <w:pPr>
        <w:spacing w:after="240"/>
      </w:pPr>
    </w:p>
    <w:p w14:paraId="30AFA29D" w14:textId="77777777" w:rsidR="006D64AA" w:rsidRPr="007621BE" w:rsidRDefault="006D64AA" w:rsidP="00A97EAE">
      <w:pPr>
        <w:spacing w:after="240"/>
      </w:pPr>
    </w:p>
    <w:p w14:paraId="55677B79" w14:textId="77777777" w:rsidR="006D64AA" w:rsidRDefault="006D64AA" w:rsidP="00A97EAE">
      <w:pPr>
        <w:spacing w:after="240"/>
      </w:pPr>
    </w:p>
    <w:p w14:paraId="4DF7F45B" w14:textId="77777777" w:rsidR="00A97EAE" w:rsidRDefault="00A97EAE" w:rsidP="00A97EAE">
      <w:pPr>
        <w:spacing w:after="240"/>
      </w:pPr>
    </w:p>
    <w:p w14:paraId="12C06312" w14:textId="77777777" w:rsidR="00A97EAE" w:rsidRPr="007621BE" w:rsidRDefault="006E2774" w:rsidP="00A97EAE">
      <w:pPr>
        <w:spacing w:after="240"/>
      </w:pPr>
      <w:r>
        <w:rPr>
          <w:noProof/>
          <w:snapToGrid/>
        </w:rPr>
        <mc:AlternateContent>
          <mc:Choice Requires="wps">
            <w:drawing>
              <wp:inline distT="0" distB="0" distL="0" distR="0" wp14:anchorId="177A94BA" wp14:editId="07777777">
                <wp:extent cx="5760085" cy="47625"/>
                <wp:effectExtent l="0" t="0" r="0" b="9525"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p14="http://schemas.microsoft.com/office/word/2010/wordml" xmlns:a14="http://schemas.microsoft.com/office/drawing/2010/main" xmlns:a="http://schemas.openxmlformats.org/drawingml/2006/main">
            <w:pict w14:anchorId="44DF9FCD">
              <v:rect id="Rectangle 68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black" stroked="f" w14:anchorId="378108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">
                <w10:anchorlock/>
              </v:rect>
            </w:pict>
          </mc:Fallback>
        </mc:AlternateContent>
      </w:r>
    </w:p>
    <w:p w14:paraId="7CCE439E" w14:textId="77777777" w:rsidR="00A97EAE" w:rsidRDefault="00A97EAE" w:rsidP="005B2574">
      <w:pPr>
        <w:pStyle w:val="LocaleAnodeEntrega"/>
      </w:pPr>
      <w:r>
        <w:t>Cidade</w:t>
      </w:r>
    </w:p>
    <w:p w14:paraId="53EE623B" w14:textId="1D5632EC" w:rsidR="006722CE" w:rsidRPr="007621BE" w:rsidRDefault="00A97EAE" w:rsidP="009734AF">
      <w:pPr>
        <w:pStyle w:val="LocaleAnodeEntrega"/>
      </w:pPr>
      <w:r>
        <w:t>Ano</w:t>
      </w:r>
    </w:p>
    <w:p w14:paraId="777D2E1F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45CC7166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BA762" w14:textId="6C98D1D2" w:rsidR="00BB0176" w:rsidRDefault="00DC3913" w:rsidP="00BB0176">
                            <w:pPr>
                              <w:pStyle w:val="NomedoAutoreCurso"/>
                              <w:spacing w:after="240"/>
                            </w:pPr>
                            <w:r>
                              <w:t>CECÍLIA JUNQUEIRA SARTINI</w:t>
                            </w:r>
                          </w:p>
                          <w:p w14:paraId="7720A932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0D26EC1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FB689B7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2572703A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3468088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DC0A36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53272FD8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43DCD3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88439F9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49F7F52A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C7166" id="Text Box 32" o:spid="_x0000_s1028" type="#_x0000_t202" style="position:absolute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" o:allowoverlap="f" stroked="f">
                <v:textbox inset="0,0,0,0">
                  <w:txbxContent>
                    <w:p w14:paraId="571BA762" w14:textId="6C98D1D2" w:rsidR="00BB0176" w:rsidRDefault="00DC3913" w:rsidP="00BB0176">
                      <w:pPr>
                        <w:pStyle w:val="NomedoAutoreCurso"/>
                        <w:spacing w:after="240"/>
                      </w:pPr>
                      <w:r>
                        <w:t>CECÍLIA JUNQUEIRA SARTINI</w:t>
                      </w:r>
                    </w:p>
                    <w:p w14:paraId="7720A932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0D26EC1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7FB689B7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2572703A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3468088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ADC0A36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53272FD8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6A43DCD3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788439F9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49F7F52A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D6B24D0" w14:textId="77777777" w:rsidR="006722CE" w:rsidRPr="007621BE" w:rsidRDefault="006722CE" w:rsidP="00A97EAE">
      <w:pPr>
        <w:spacing w:after="240"/>
      </w:pPr>
    </w:p>
    <w:p w14:paraId="7E0907EB" w14:textId="77777777" w:rsidR="006722CE" w:rsidRPr="007621BE" w:rsidRDefault="006722CE" w:rsidP="00A97EAE">
      <w:pPr>
        <w:spacing w:after="240"/>
      </w:pPr>
    </w:p>
    <w:p w14:paraId="01558317" w14:textId="77777777" w:rsidR="006722CE" w:rsidRPr="007621BE" w:rsidRDefault="006722CE" w:rsidP="00A97EAE">
      <w:pPr>
        <w:spacing w:after="240"/>
      </w:pPr>
    </w:p>
    <w:p w14:paraId="57E586E2" w14:textId="77777777" w:rsidR="006722CE" w:rsidRPr="007621BE" w:rsidRDefault="006722CE" w:rsidP="00A97EAE">
      <w:pPr>
        <w:spacing w:after="240"/>
      </w:pPr>
    </w:p>
    <w:p w14:paraId="14F321FE" w14:textId="77777777" w:rsidR="006722CE" w:rsidRPr="007621BE" w:rsidRDefault="006722CE" w:rsidP="00A97EAE">
      <w:pPr>
        <w:spacing w:after="240"/>
      </w:pPr>
    </w:p>
    <w:p w14:paraId="0EC1F9EC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7EE7665B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F4BEA" w14:textId="77777777" w:rsidR="009F0FC3" w:rsidRPr="005B2574" w:rsidRDefault="009F0FC3" w:rsidP="009F0FC3">
                            <w:pPr>
                              <w:pStyle w:val="TtulodoTrabalho"/>
                              <w:spacing w:after="240"/>
                              <w:rPr>
                                <w:sz w:val="28"/>
                              </w:rPr>
                            </w:pPr>
                            <w:r w:rsidRPr="005B2574">
                              <w:rPr>
                                <w:sz w:val="28"/>
                              </w:rPr>
                              <w:t>título do trabalho:</w:t>
                            </w:r>
                          </w:p>
                          <w:p w14:paraId="54A37080" w14:textId="77777777" w:rsidR="00E54BE9" w:rsidRPr="006F6403" w:rsidRDefault="00D14BC0" w:rsidP="00E54BE9">
                            <w:pPr>
                              <w:pStyle w:val="Sub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6F6403">
                              <w:rPr>
                                <w:szCs w:val="32"/>
                              </w:rPr>
                              <w:t xml:space="preserve">Subtítulo do Trabalho, se </w:t>
                            </w:r>
                            <w:r w:rsidR="008B7ED9">
                              <w:rPr>
                                <w:szCs w:val="32"/>
                              </w:rPr>
                              <w:t>h</w:t>
                            </w:r>
                            <w:r w:rsidRPr="006F6403">
                              <w:rPr>
                                <w:szCs w:val="32"/>
                              </w:rPr>
                              <w:t>ouver</w:t>
                            </w:r>
                            <w:r w:rsidR="005B2574">
                              <w:rPr>
                                <w:szCs w:val="32"/>
                              </w:rPr>
                              <w:t xml:space="preserve"> 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(</w:t>
                            </w:r>
                            <w:r w:rsidR="005B2574" w:rsidRPr="000716F7">
                              <w:rPr>
                                <w:color w:val="FF0000"/>
                                <w:sz w:val="24"/>
                                <w:szCs w:val="24"/>
                              </w:rPr>
                              <w:t>fonte 14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567AC63B" w14:textId="77777777" w:rsidR="009F0FC3" w:rsidRPr="003E2BFA" w:rsidRDefault="009F0FC3" w:rsidP="00E54BE9">
                            <w:pPr>
                              <w:pStyle w:val="SubttulodoTrabalh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7665B" id="Text Box 19" o:spid="_x0000_s1029" type="#_x0000_t202" style="position:absolute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HJGXkh/&#10;AgAACAUAAA4AAAAAAAAAAAAAAAAALgIAAGRycy9lMm9Eb2MueG1sUEsBAi0AFAAGAAgAAAAhAAjZ&#10;zG7gAAAADAEAAA8AAAAAAAAAAAAAAAAA2QQAAGRycy9kb3ducmV2LnhtbFBLBQYAAAAABAAEAPMA&#10;AADmBQAAAAA=&#10;" o:allowoverlap="f" stroked="f">
                <v:textbox inset="0,0,0,0">
                  <w:txbxContent>
                    <w:p w14:paraId="375F4BEA" w14:textId="77777777" w:rsidR="009F0FC3" w:rsidRPr="005B2574" w:rsidRDefault="009F0FC3" w:rsidP="009F0FC3">
                      <w:pPr>
                        <w:pStyle w:val="TtulodoTrabalho"/>
                        <w:spacing w:after="240"/>
                        <w:rPr>
                          <w:sz w:val="28"/>
                        </w:rPr>
                      </w:pPr>
                      <w:r w:rsidRPr="005B2574">
                        <w:rPr>
                          <w:sz w:val="28"/>
                        </w:rPr>
                        <w:t>título do trabalho:</w:t>
                      </w:r>
                    </w:p>
                    <w:p w14:paraId="54A37080" w14:textId="77777777" w:rsidR="00E54BE9" w:rsidRPr="006F6403" w:rsidRDefault="00D14BC0" w:rsidP="00E54BE9">
                      <w:pPr>
                        <w:pStyle w:val="SubttulodoTrabalho"/>
                        <w:spacing w:after="240"/>
                        <w:rPr>
                          <w:szCs w:val="32"/>
                        </w:rPr>
                      </w:pPr>
                      <w:r w:rsidRPr="006F6403">
                        <w:rPr>
                          <w:szCs w:val="32"/>
                        </w:rPr>
                        <w:t xml:space="preserve">Subtítulo do Trabalho, se </w:t>
                      </w:r>
                      <w:r w:rsidR="008B7ED9">
                        <w:rPr>
                          <w:szCs w:val="32"/>
                        </w:rPr>
                        <w:t>h</w:t>
                      </w:r>
                      <w:r w:rsidRPr="006F6403">
                        <w:rPr>
                          <w:szCs w:val="32"/>
                        </w:rPr>
                        <w:t>ouver</w:t>
                      </w:r>
                      <w:r w:rsidR="005B2574">
                        <w:rPr>
                          <w:szCs w:val="32"/>
                        </w:rPr>
                        <w:t xml:space="preserve"> </w:t>
                      </w:r>
                      <w:r w:rsidR="005B2574" w:rsidRPr="0097091F">
                        <w:rPr>
                          <w:color w:val="FF0000"/>
                        </w:rPr>
                        <w:t>(</w:t>
                      </w:r>
                      <w:r w:rsidR="005B2574" w:rsidRPr="000716F7">
                        <w:rPr>
                          <w:color w:val="FF0000"/>
                          <w:sz w:val="24"/>
                          <w:szCs w:val="24"/>
                        </w:rPr>
                        <w:t>fonte 14</w:t>
                      </w:r>
                      <w:r w:rsidR="005B2574" w:rsidRPr="0097091F">
                        <w:rPr>
                          <w:color w:val="FF0000"/>
                        </w:rPr>
                        <w:t>)</w:t>
                      </w:r>
                    </w:p>
                    <w:p w14:paraId="567AC63B" w14:textId="77777777" w:rsidR="009F0FC3" w:rsidRPr="003E2BFA" w:rsidRDefault="009F0FC3" w:rsidP="00E54BE9">
                      <w:pPr>
                        <w:pStyle w:val="SubttulodoTrabalh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97C1BF5" w14:textId="77777777" w:rsidR="006722CE" w:rsidRPr="007621BE" w:rsidRDefault="006722CE" w:rsidP="00A97EAE">
      <w:pPr>
        <w:spacing w:after="240"/>
      </w:pPr>
    </w:p>
    <w:p w14:paraId="2E7BF201" w14:textId="77777777" w:rsidR="006722CE" w:rsidRPr="007621BE" w:rsidRDefault="006722CE" w:rsidP="00A97EAE">
      <w:pPr>
        <w:spacing w:after="240"/>
      </w:pPr>
    </w:p>
    <w:p w14:paraId="2464D2E3" w14:textId="77777777" w:rsidR="006722CE" w:rsidRPr="007621BE" w:rsidRDefault="006722CE" w:rsidP="00A97EAE">
      <w:pPr>
        <w:spacing w:after="240"/>
      </w:pPr>
    </w:p>
    <w:p w14:paraId="0EF06FB5" w14:textId="77777777" w:rsidR="006722CE" w:rsidRPr="007621BE" w:rsidRDefault="006722CE" w:rsidP="00A97EAE">
      <w:pPr>
        <w:spacing w:after="240"/>
      </w:pPr>
    </w:p>
    <w:p w14:paraId="2128AB36" w14:textId="77777777" w:rsidR="009F0FC3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5AD93D5A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8CA26" w14:textId="3BD755F1" w:rsidR="005B2574" w:rsidRPr="005B2574" w:rsidRDefault="003D30C2" w:rsidP="005B2574">
                            <w:pPr>
                              <w:pStyle w:val="NaturezadoTrabalho"/>
                              <w:spacing w:after="24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Trabalho de Conclusão de Curso apresentado à </w:t>
                            </w:r>
                            <w:r w:rsidR="00DC3913">
                              <w:rPr>
                                <w:sz w:val="24"/>
                                <w:szCs w:val="24"/>
                              </w:rPr>
                              <w:t>Anhanguera</w:t>
                            </w:r>
                            <w:r w:rsidRPr="005B2574">
                              <w:rPr>
                                <w:sz w:val="24"/>
                                <w:szCs w:val="24"/>
                              </w:rPr>
                              <w:t>, como requisito parcial para a obtenção do título de</w:t>
                            </w:r>
                            <w:r w:rsidR="00F061A6" w:rsidRPr="005B2574">
                              <w:rPr>
                                <w:sz w:val="24"/>
                                <w:szCs w:val="24"/>
                              </w:rPr>
                              <w:t xml:space="preserve"> graduado </w:t>
                            </w: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em </w:t>
                            </w:r>
                            <w:r w:rsidR="00DC3913">
                              <w:rPr>
                                <w:sz w:val="24"/>
                                <w:szCs w:val="24"/>
                              </w:rPr>
                              <w:t>Ciência da Computação.</w:t>
                            </w:r>
                          </w:p>
                          <w:p w14:paraId="2034A2F9" w14:textId="6AFE6906" w:rsidR="009F0FC3" w:rsidRPr="005B2574" w:rsidRDefault="009F0FC3" w:rsidP="009F0FC3">
                            <w:pPr>
                              <w:pStyle w:val="NaturezadoTrabalho"/>
                              <w:spacing w:after="240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Orientador: </w:t>
                            </w:r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 xml:space="preserve">Bruna </w:t>
                            </w:r>
                            <w:proofErr w:type="spellStart"/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>Cassilha</w:t>
                            </w:r>
                            <w:proofErr w:type="spellEnd"/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>Chueiri</w:t>
                            </w:r>
                            <w:proofErr w:type="spellEnd"/>
                          </w:p>
                          <w:p w14:paraId="6362CFA2" w14:textId="77777777" w:rsidR="003E2BFA" w:rsidRDefault="003E2BFA" w:rsidP="009F0FC3">
                            <w:pPr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93D5A" id="Text Box 20" o:spid="_x0000_s1030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WMfwIAAAg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" o:allowoverlap="f" stroked="f">
                <v:textbox inset="0,0,0,0">
                  <w:txbxContent>
                    <w:p w14:paraId="7258CA26" w14:textId="3BD755F1" w:rsidR="005B2574" w:rsidRPr="005B2574" w:rsidRDefault="003D30C2" w:rsidP="005B2574">
                      <w:pPr>
                        <w:pStyle w:val="NaturezadoTrabalho"/>
                        <w:spacing w:after="240"/>
                        <w:jc w:val="both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Trabalho de Conclusão de Curso apresentado à </w:t>
                      </w:r>
                      <w:r w:rsidR="00DC3913">
                        <w:rPr>
                          <w:sz w:val="24"/>
                          <w:szCs w:val="24"/>
                        </w:rPr>
                        <w:t>Anhanguera</w:t>
                      </w:r>
                      <w:r w:rsidRPr="005B2574">
                        <w:rPr>
                          <w:sz w:val="24"/>
                          <w:szCs w:val="24"/>
                        </w:rPr>
                        <w:t>, como requisito parcial para a obtenção do título de</w:t>
                      </w:r>
                      <w:r w:rsidR="00F061A6" w:rsidRPr="005B2574">
                        <w:rPr>
                          <w:sz w:val="24"/>
                          <w:szCs w:val="24"/>
                        </w:rPr>
                        <w:t xml:space="preserve"> graduado </w:t>
                      </w:r>
                      <w:r w:rsidRPr="005B2574">
                        <w:rPr>
                          <w:sz w:val="24"/>
                          <w:szCs w:val="24"/>
                        </w:rPr>
                        <w:t xml:space="preserve">em </w:t>
                      </w:r>
                      <w:r w:rsidR="00DC3913">
                        <w:rPr>
                          <w:sz w:val="24"/>
                          <w:szCs w:val="24"/>
                        </w:rPr>
                        <w:t>Ciência da Computação.</w:t>
                      </w:r>
                    </w:p>
                    <w:p w14:paraId="2034A2F9" w14:textId="6AFE6906" w:rsidR="009F0FC3" w:rsidRPr="005B2574" w:rsidRDefault="009F0FC3" w:rsidP="009F0FC3">
                      <w:pPr>
                        <w:pStyle w:val="NaturezadoTrabalho"/>
                        <w:spacing w:after="240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Orientador: </w:t>
                      </w:r>
                      <w:r w:rsidR="00DC3913" w:rsidRPr="00DC3913">
                        <w:rPr>
                          <w:sz w:val="24"/>
                          <w:szCs w:val="24"/>
                        </w:rPr>
                        <w:t xml:space="preserve">Bruna </w:t>
                      </w:r>
                      <w:proofErr w:type="spellStart"/>
                      <w:r w:rsidR="00DC3913" w:rsidRPr="00DC3913">
                        <w:rPr>
                          <w:sz w:val="24"/>
                          <w:szCs w:val="24"/>
                        </w:rPr>
                        <w:t>Cassilha</w:t>
                      </w:r>
                      <w:proofErr w:type="spellEnd"/>
                      <w:r w:rsidR="00DC3913" w:rsidRPr="00DC391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C3913" w:rsidRPr="00DC3913">
                        <w:rPr>
                          <w:sz w:val="24"/>
                          <w:szCs w:val="24"/>
                        </w:rPr>
                        <w:t>Chueiri</w:t>
                      </w:r>
                      <w:proofErr w:type="spellEnd"/>
                    </w:p>
                    <w:p w14:paraId="6362CFA2" w14:textId="77777777" w:rsidR="003E2BFA" w:rsidRDefault="003E2BFA" w:rsidP="009F0FC3">
                      <w:pPr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CEAEF9A" w14:textId="77777777" w:rsidR="009F0FC3" w:rsidRPr="007621BE" w:rsidRDefault="009F0FC3" w:rsidP="00A97EAE">
      <w:pPr>
        <w:pStyle w:val="NaturezadoTrabalho"/>
        <w:spacing w:after="240"/>
      </w:pPr>
    </w:p>
    <w:p w14:paraId="18656A90" w14:textId="77777777" w:rsidR="009F0FC3" w:rsidRPr="007621BE" w:rsidRDefault="009F0FC3" w:rsidP="00A97EAE">
      <w:pPr>
        <w:pStyle w:val="NaturezadoTrabalho"/>
        <w:spacing w:after="240"/>
      </w:pPr>
    </w:p>
    <w:p w14:paraId="6437C34A" w14:textId="77777777" w:rsidR="009F0FC3" w:rsidRPr="007621BE" w:rsidRDefault="009F0FC3" w:rsidP="00A97EAE">
      <w:pPr>
        <w:pStyle w:val="NaturezadoTrabalho"/>
        <w:spacing w:after="240"/>
      </w:pPr>
    </w:p>
    <w:p w14:paraId="36C7B782" w14:textId="77777777" w:rsidR="009F0FC3" w:rsidRPr="007621BE" w:rsidRDefault="009F0FC3" w:rsidP="00A97EAE">
      <w:pPr>
        <w:pStyle w:val="NaturezadoTrabalho"/>
        <w:spacing w:after="240"/>
      </w:pPr>
    </w:p>
    <w:p w14:paraId="0316708C" w14:textId="77777777" w:rsidR="004D4389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5A7BC78F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1A4E6" w14:textId="3A2C5537" w:rsidR="00E42369" w:rsidRDefault="00DC3913" w:rsidP="00E42369">
                            <w:pPr>
                              <w:pStyle w:val="LocaleAnodeEntrega"/>
                              <w:spacing w:after="240"/>
                            </w:pPr>
                            <w:r>
                              <w:t>Jundiaí</w:t>
                            </w:r>
                          </w:p>
                          <w:p w14:paraId="236749F1" w14:textId="64C6EDDB" w:rsidR="00E42369" w:rsidRDefault="00DC3913" w:rsidP="000759E7">
                            <w:pPr>
                              <w:pStyle w:val="LocaleAnodeEntrega"/>
                              <w:spacing w:after="240"/>
                            </w:pPr>
                            <w: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BC78F" id="Text Box 21" o:spid="_x0000_s1031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" stroked="f">
                <v:textbox inset="0,0,0,0">
                  <w:txbxContent>
                    <w:p w14:paraId="4541A4E6" w14:textId="3A2C5537" w:rsidR="00E42369" w:rsidRDefault="00DC3913" w:rsidP="00E42369">
                      <w:pPr>
                        <w:pStyle w:val="LocaleAnodeEntrega"/>
                        <w:spacing w:after="240"/>
                      </w:pPr>
                      <w:r>
                        <w:t>Jundiaí</w:t>
                      </w:r>
                    </w:p>
                    <w:p w14:paraId="236749F1" w14:textId="64C6EDDB" w:rsidR="00E42369" w:rsidRDefault="00DC3913" w:rsidP="000759E7">
                      <w:pPr>
                        <w:pStyle w:val="LocaleAnodeEntrega"/>
                        <w:spacing w:after="240"/>
                      </w:pPr>
                      <w:r>
                        <w:t>2017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5E8E838" w14:textId="34199942" w:rsidR="00D96341" w:rsidRDefault="00DC3913" w:rsidP="00A97EAE">
      <w:pPr>
        <w:pStyle w:val="NomedoAutoreCurso"/>
        <w:spacing w:after="240"/>
      </w:pPr>
      <w:r>
        <w:t>CECÍLIA JUNQUEIRA SARTINI</w:t>
      </w:r>
    </w:p>
    <w:p w14:paraId="446535EC" w14:textId="77777777" w:rsidR="00D96341" w:rsidRDefault="00D96341" w:rsidP="00A97EAE">
      <w:pPr>
        <w:pStyle w:val="NomedoAutoreCurso"/>
        <w:spacing w:after="240"/>
      </w:pPr>
    </w:p>
    <w:p w14:paraId="6B5C7677" w14:textId="77777777" w:rsidR="00D96341" w:rsidRDefault="00D96341" w:rsidP="00A97EAE">
      <w:pPr>
        <w:pStyle w:val="TtulodoTrabalho"/>
        <w:spacing w:after="240"/>
      </w:pPr>
      <w:r>
        <w:t>título do trabalho:</w:t>
      </w:r>
    </w:p>
    <w:p w14:paraId="4124EE0F" w14:textId="77777777" w:rsidR="00D96341" w:rsidRDefault="00D96341" w:rsidP="00A97EAE">
      <w:pPr>
        <w:pStyle w:val="NomedoAutoreCurso"/>
        <w:spacing w:after="240"/>
      </w:pPr>
      <w:r w:rsidRPr="006F6403">
        <w:t xml:space="preserve">Subtítulo do Trabalho, se </w:t>
      </w:r>
      <w:r>
        <w:t>h</w:t>
      </w:r>
      <w:r w:rsidRPr="006F6403">
        <w:t>ouver</w:t>
      </w:r>
    </w:p>
    <w:p w14:paraId="755484A9" w14:textId="77777777" w:rsidR="00D96341" w:rsidRDefault="00D96341" w:rsidP="00A97EAE">
      <w:pPr>
        <w:pStyle w:val="NomedoAutoreCurso"/>
        <w:spacing w:after="240"/>
      </w:pPr>
    </w:p>
    <w:p w14:paraId="632E26C5" w14:textId="77777777" w:rsidR="00D96341" w:rsidRDefault="00D96341" w:rsidP="00A97EAE">
      <w:pPr>
        <w:pStyle w:val="NaturezadoTrabalho"/>
        <w:spacing w:after="240"/>
      </w:pPr>
    </w:p>
    <w:p w14:paraId="3BD74269" w14:textId="090D0BA0" w:rsidR="005B2574" w:rsidRDefault="00D96341" w:rsidP="005B2574">
      <w:pPr>
        <w:pStyle w:val="NaturezadoTrabalho"/>
        <w:spacing w:after="240"/>
        <w:jc w:val="both"/>
      </w:pPr>
      <w:r w:rsidRPr="005B2574">
        <w:rPr>
          <w:sz w:val="24"/>
          <w:szCs w:val="24"/>
        </w:rPr>
        <w:t xml:space="preserve">Trabalho de Conclusão de Curso apresentado à </w:t>
      </w:r>
      <w:r w:rsidR="00DC3913">
        <w:rPr>
          <w:sz w:val="24"/>
          <w:szCs w:val="24"/>
        </w:rPr>
        <w:t>Anhanguera</w:t>
      </w:r>
      <w:r w:rsidRPr="005B2574">
        <w:rPr>
          <w:sz w:val="24"/>
          <w:szCs w:val="24"/>
        </w:rPr>
        <w:t xml:space="preserve">, como requisito parcial para a obtenção do título de graduado em </w:t>
      </w:r>
      <w:r w:rsidR="00DC3913">
        <w:rPr>
          <w:sz w:val="24"/>
          <w:szCs w:val="24"/>
        </w:rPr>
        <w:t>Ciência da Computação.</w:t>
      </w:r>
    </w:p>
    <w:p w14:paraId="76E5E145" w14:textId="77777777" w:rsidR="00D96341" w:rsidRDefault="00D96341" w:rsidP="00A97EAE">
      <w:pPr>
        <w:pStyle w:val="NaturezadoTrabalho"/>
        <w:spacing w:after="240"/>
      </w:pPr>
    </w:p>
    <w:p w14:paraId="579F8A7E" w14:textId="77777777" w:rsidR="00D96341" w:rsidRDefault="00D96341" w:rsidP="00A97EAE">
      <w:pPr>
        <w:pStyle w:val="NaturezadoTrabalho"/>
        <w:spacing w:after="240"/>
      </w:pPr>
    </w:p>
    <w:p w14:paraId="3C7035C9" w14:textId="77777777" w:rsidR="00D96341" w:rsidRDefault="00D96341" w:rsidP="00A97EAE">
      <w:pPr>
        <w:pStyle w:val="NaturezadoTrabalho"/>
        <w:spacing w:after="240"/>
      </w:pPr>
    </w:p>
    <w:p w14:paraId="36BCB931" w14:textId="77777777" w:rsidR="00D96341" w:rsidRDefault="00D96341" w:rsidP="00A97EAE">
      <w:pPr>
        <w:pStyle w:val="NaturezadoTrabalho"/>
        <w:spacing w:after="240"/>
      </w:pPr>
      <w:r>
        <w:t>Aprovado em: __/__/____</w:t>
      </w:r>
    </w:p>
    <w:p w14:paraId="326EFA21" w14:textId="77777777" w:rsidR="00D96341" w:rsidRDefault="00D96341" w:rsidP="00A97EAE">
      <w:pPr>
        <w:pStyle w:val="NaturezadoTrabalho"/>
        <w:spacing w:after="240"/>
      </w:pPr>
    </w:p>
    <w:p w14:paraId="782774CA" w14:textId="77777777" w:rsidR="00D96341" w:rsidRDefault="00D96341" w:rsidP="00A97EAE">
      <w:pPr>
        <w:pStyle w:val="NaturezadoTrabalho"/>
        <w:spacing w:after="240"/>
      </w:pPr>
    </w:p>
    <w:p w14:paraId="31C506E8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BANCA EXAMINADORA</w:t>
      </w:r>
    </w:p>
    <w:p w14:paraId="218D55A4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21C6A278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3F863A25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proofErr w:type="spellStart"/>
      <w:proofErr w:type="gramStart"/>
      <w:r w:rsidRPr="005B2574">
        <w:rPr>
          <w:sz w:val="24"/>
          <w:szCs w:val="24"/>
        </w:rPr>
        <w:t>Prof</w:t>
      </w:r>
      <w:proofErr w:type="spellEnd"/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ª)</w:t>
      </w:r>
      <w:r w:rsidRPr="005B2574">
        <w:rPr>
          <w:sz w:val="24"/>
          <w:szCs w:val="24"/>
        </w:rPr>
        <w:t>.</w:t>
      </w:r>
      <w:r w:rsidR="001F33CE" w:rsidRPr="005B2574">
        <w:rPr>
          <w:sz w:val="24"/>
          <w:szCs w:val="24"/>
        </w:rPr>
        <w:t xml:space="preserve"> Titulação</w:t>
      </w:r>
      <w:r w:rsidRPr="005B2574">
        <w:rPr>
          <w:sz w:val="24"/>
          <w:szCs w:val="24"/>
        </w:rPr>
        <w:t xml:space="preserve"> Nome do </w:t>
      </w:r>
      <w:proofErr w:type="gramStart"/>
      <w:r w:rsidRPr="005B2574">
        <w:rPr>
          <w:sz w:val="24"/>
          <w:szCs w:val="24"/>
        </w:rPr>
        <w:t>Professor</w:t>
      </w:r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a)</w:t>
      </w:r>
    </w:p>
    <w:p w14:paraId="1D3681D7" w14:textId="77777777" w:rsidR="00D96341" w:rsidRPr="005B2574" w:rsidRDefault="00D96341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1AA63849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5439D4D2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proofErr w:type="spellStart"/>
      <w:proofErr w:type="gramStart"/>
      <w:r w:rsidRPr="005B2574">
        <w:rPr>
          <w:sz w:val="24"/>
          <w:szCs w:val="24"/>
        </w:rPr>
        <w:t>Prof</w:t>
      </w:r>
      <w:proofErr w:type="spellEnd"/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ª)</w:t>
      </w:r>
      <w:r w:rsidRPr="005B2574">
        <w:rPr>
          <w:sz w:val="24"/>
          <w:szCs w:val="24"/>
        </w:rPr>
        <w:t xml:space="preserve">. </w:t>
      </w:r>
      <w:r w:rsidR="001F33CE" w:rsidRPr="005B2574">
        <w:rPr>
          <w:sz w:val="24"/>
          <w:szCs w:val="24"/>
        </w:rPr>
        <w:t xml:space="preserve">Titulação </w:t>
      </w:r>
      <w:r w:rsidRPr="005B2574">
        <w:rPr>
          <w:sz w:val="24"/>
          <w:szCs w:val="24"/>
        </w:rPr>
        <w:t xml:space="preserve">Nome do </w:t>
      </w:r>
      <w:proofErr w:type="gramStart"/>
      <w:r w:rsidRPr="005B2574">
        <w:rPr>
          <w:sz w:val="24"/>
          <w:szCs w:val="24"/>
        </w:rPr>
        <w:t>Professor</w:t>
      </w:r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a)</w:t>
      </w:r>
    </w:p>
    <w:p w14:paraId="1A6B7395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</w:p>
    <w:p w14:paraId="526D2515" w14:textId="77777777" w:rsidR="00D96341" w:rsidRPr="005B2574" w:rsidRDefault="00D96341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7E486793" w14:textId="77777777" w:rsidR="00D96341" w:rsidRDefault="00D96341" w:rsidP="00A97EAE">
      <w:pPr>
        <w:pStyle w:val="NaturezadoTrabalho"/>
        <w:spacing w:after="240"/>
        <w:jc w:val="center"/>
      </w:pPr>
      <w:proofErr w:type="spellStart"/>
      <w:proofErr w:type="gramStart"/>
      <w:r w:rsidRPr="005B2574">
        <w:rPr>
          <w:sz w:val="24"/>
          <w:szCs w:val="24"/>
        </w:rPr>
        <w:t>Prof</w:t>
      </w:r>
      <w:proofErr w:type="spellEnd"/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ª)</w:t>
      </w:r>
      <w:r w:rsidRPr="005B2574">
        <w:rPr>
          <w:sz w:val="24"/>
          <w:szCs w:val="24"/>
        </w:rPr>
        <w:t xml:space="preserve">. </w:t>
      </w:r>
      <w:r w:rsidR="001F33CE" w:rsidRPr="005B2574">
        <w:rPr>
          <w:sz w:val="24"/>
          <w:szCs w:val="24"/>
        </w:rPr>
        <w:t xml:space="preserve">Titulação </w:t>
      </w:r>
      <w:r w:rsidRPr="005B2574">
        <w:rPr>
          <w:sz w:val="24"/>
          <w:szCs w:val="24"/>
        </w:rPr>
        <w:t xml:space="preserve">Nome do </w:t>
      </w:r>
      <w:proofErr w:type="gramStart"/>
      <w:r w:rsidRPr="005B2574">
        <w:rPr>
          <w:sz w:val="24"/>
          <w:szCs w:val="24"/>
        </w:rPr>
        <w:t>Professor</w:t>
      </w:r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a)</w:t>
      </w:r>
    </w:p>
    <w:p w14:paraId="21FC76C1" w14:textId="77777777" w:rsidR="00D96341" w:rsidRDefault="00D96341" w:rsidP="00A97EAE">
      <w:pPr>
        <w:pStyle w:val="NomedoAutoreCurso"/>
        <w:spacing w:after="240"/>
        <w:jc w:val="left"/>
      </w:pPr>
      <w:r>
        <w:br w:type="page"/>
      </w:r>
    </w:p>
    <w:p w14:paraId="1EF9E15A" w14:textId="77777777" w:rsidR="00D96341" w:rsidRDefault="00D96341" w:rsidP="00A97EAE">
      <w:pPr>
        <w:spacing w:after="240"/>
      </w:pPr>
    </w:p>
    <w:p w14:paraId="706BAD35" w14:textId="77777777" w:rsidR="00D96341" w:rsidRDefault="00D96341" w:rsidP="00A97EAE">
      <w:pPr>
        <w:spacing w:after="240"/>
      </w:pPr>
    </w:p>
    <w:p w14:paraId="1FB30EB9" w14:textId="77777777" w:rsidR="00D96341" w:rsidRDefault="00D96341" w:rsidP="00A97EAE">
      <w:pPr>
        <w:spacing w:after="240"/>
      </w:pPr>
    </w:p>
    <w:p w14:paraId="49DD811F" w14:textId="77777777" w:rsidR="00D96341" w:rsidRDefault="00D96341" w:rsidP="00A97EAE">
      <w:pPr>
        <w:spacing w:after="240"/>
      </w:pPr>
    </w:p>
    <w:p w14:paraId="65E325C7" w14:textId="77777777" w:rsidR="00D96341" w:rsidRDefault="00D96341" w:rsidP="00A97EAE">
      <w:pPr>
        <w:spacing w:after="240"/>
      </w:pPr>
    </w:p>
    <w:p w14:paraId="087D51B4" w14:textId="77777777" w:rsidR="00D96341" w:rsidRDefault="00D96341" w:rsidP="00A97EAE">
      <w:pPr>
        <w:spacing w:after="240"/>
      </w:pPr>
    </w:p>
    <w:p w14:paraId="78948AEB" w14:textId="77777777" w:rsidR="00D96341" w:rsidRDefault="00D96341" w:rsidP="00A97EAE">
      <w:pPr>
        <w:spacing w:after="240"/>
      </w:pPr>
    </w:p>
    <w:p w14:paraId="27CE9A29" w14:textId="77777777" w:rsidR="00D96341" w:rsidRDefault="00D96341" w:rsidP="00A97EAE">
      <w:pPr>
        <w:spacing w:after="240"/>
      </w:pPr>
    </w:p>
    <w:p w14:paraId="0A5F04DE" w14:textId="77777777" w:rsidR="00D96341" w:rsidRDefault="00D96341" w:rsidP="00A97EAE">
      <w:pPr>
        <w:spacing w:after="240"/>
      </w:pPr>
    </w:p>
    <w:p w14:paraId="1903D93D" w14:textId="77777777" w:rsidR="00D96341" w:rsidRDefault="00D96341" w:rsidP="00A97EAE">
      <w:pPr>
        <w:spacing w:after="240"/>
      </w:pPr>
    </w:p>
    <w:p w14:paraId="3907877C" w14:textId="77777777" w:rsidR="00D96341" w:rsidRDefault="00D96341" w:rsidP="00A97EAE">
      <w:pPr>
        <w:spacing w:after="240"/>
      </w:pPr>
    </w:p>
    <w:p w14:paraId="5CC37549" w14:textId="77777777" w:rsidR="00D96341" w:rsidRDefault="00D96341" w:rsidP="00A97EAE">
      <w:pPr>
        <w:spacing w:after="240"/>
      </w:pPr>
    </w:p>
    <w:p w14:paraId="6F7CC6E2" w14:textId="77777777" w:rsidR="00D96341" w:rsidRDefault="00D96341" w:rsidP="00A97EAE">
      <w:pPr>
        <w:spacing w:after="240"/>
      </w:pPr>
    </w:p>
    <w:p w14:paraId="3133DC17" w14:textId="77777777" w:rsidR="00D96341" w:rsidRDefault="00D96341" w:rsidP="00A97EAE">
      <w:pPr>
        <w:spacing w:after="240"/>
      </w:pPr>
    </w:p>
    <w:p w14:paraId="2AE01E4F" w14:textId="77777777" w:rsidR="00D96341" w:rsidRDefault="00D96341" w:rsidP="00A97EAE">
      <w:pPr>
        <w:spacing w:after="240"/>
      </w:pPr>
    </w:p>
    <w:p w14:paraId="0034A8DD" w14:textId="77777777" w:rsidR="00D96341" w:rsidRDefault="00D96341" w:rsidP="00A97EAE">
      <w:pPr>
        <w:spacing w:after="240"/>
      </w:pPr>
    </w:p>
    <w:p w14:paraId="71446BDA" w14:textId="77777777" w:rsidR="00D96341" w:rsidRDefault="00D96341" w:rsidP="00A97EAE">
      <w:pPr>
        <w:spacing w:after="240"/>
      </w:pPr>
    </w:p>
    <w:p w14:paraId="46943207" w14:textId="77777777" w:rsidR="00D96341" w:rsidRDefault="00D96341" w:rsidP="00A97EAE">
      <w:pPr>
        <w:spacing w:after="240"/>
      </w:pPr>
    </w:p>
    <w:p w14:paraId="6AE67269" w14:textId="77777777" w:rsidR="00D96341" w:rsidRDefault="00D96341" w:rsidP="00A97EAE">
      <w:pPr>
        <w:spacing w:after="240"/>
      </w:pPr>
    </w:p>
    <w:p w14:paraId="54095C8E" w14:textId="77777777" w:rsidR="00D96341" w:rsidRDefault="00D96341" w:rsidP="00A97EAE">
      <w:pPr>
        <w:spacing w:after="240"/>
      </w:pPr>
    </w:p>
    <w:p w14:paraId="262E3669" w14:textId="77777777" w:rsidR="00D96341" w:rsidRDefault="00D96341" w:rsidP="00A97EAE">
      <w:pPr>
        <w:spacing w:after="240"/>
      </w:pPr>
    </w:p>
    <w:p w14:paraId="65F6706E" w14:textId="77777777" w:rsidR="00D96341" w:rsidRDefault="00D96341" w:rsidP="00A97EAE">
      <w:pPr>
        <w:pStyle w:val="Dedicatria"/>
        <w:spacing w:after="240"/>
        <w:ind w:left="4536"/>
      </w:pPr>
      <w:r>
        <w:t>Dedico este trabalho...</w:t>
      </w:r>
    </w:p>
    <w:p w14:paraId="6C104E7F" w14:textId="77777777" w:rsidR="005B2574" w:rsidRDefault="00D96341" w:rsidP="005B2574">
      <w:pPr>
        <w:pStyle w:val="Dedicatria"/>
        <w:jc w:val="center"/>
      </w:pPr>
      <w:r w:rsidRPr="00321D60">
        <w:rPr>
          <w:highlight w:val="yellow"/>
        </w:rPr>
        <w:t>(OPCIONAL)</w:t>
      </w:r>
      <w:r w:rsidR="005B2574">
        <w:t xml:space="preserve"> </w:t>
      </w:r>
      <w:r w:rsidR="005B2574" w:rsidRPr="0097091F">
        <w:rPr>
          <w:color w:val="FF0000"/>
        </w:rPr>
        <w:t>(fonte 1</w:t>
      </w:r>
      <w:r w:rsidR="005B2574">
        <w:rPr>
          <w:color w:val="FF0000"/>
        </w:rPr>
        <w:t>2</w:t>
      </w:r>
      <w:r w:rsidR="005B2574" w:rsidRPr="0097091F">
        <w:rPr>
          <w:color w:val="FF0000"/>
        </w:rPr>
        <w:t>)</w:t>
      </w:r>
    </w:p>
    <w:p w14:paraId="0502B09A" w14:textId="6F1417C5" w:rsidR="00ED3A41" w:rsidRDefault="00ED3A41" w:rsidP="00A97EAE">
      <w:pPr>
        <w:spacing w:after="240"/>
        <w:jc w:val="center"/>
        <w:rPr>
          <w:b/>
          <w:sz w:val="28"/>
        </w:rPr>
      </w:pPr>
      <w:r>
        <w:br w:type="page"/>
      </w:r>
      <w:r w:rsidRPr="00ED3A41">
        <w:rPr>
          <w:b/>
          <w:sz w:val="28"/>
        </w:rPr>
        <w:lastRenderedPageBreak/>
        <w:t>AGRADECIMENTOS</w:t>
      </w:r>
      <w:r>
        <w:rPr>
          <w:b/>
          <w:sz w:val="28"/>
        </w:rPr>
        <w:t xml:space="preserve"> </w:t>
      </w:r>
      <w:r w:rsidRPr="00321D60">
        <w:rPr>
          <w:highlight w:val="yellow"/>
        </w:rPr>
        <w:t>(</w:t>
      </w:r>
      <w:del w:id="0" w:author="Cecília Sartini" w:date="2017-03-03T16:17:00Z">
        <w:r w:rsidRPr="00ED3A41" w:rsidDel="003B40FA">
          <w:rPr>
            <w:b/>
            <w:sz w:val="28"/>
            <w:highlight w:val="yellow"/>
          </w:rPr>
          <w:delText>OPCIONAL</w:delText>
        </w:r>
      </w:del>
      <w:ins w:id="1" w:author="Cecília Sartini" w:date="2017-03-03T16:17:00Z">
        <w:r w:rsidR="003B40FA">
          <w:rPr>
            <w:b/>
            <w:sz w:val="28"/>
            <w:highlight w:val="yellow"/>
          </w:rPr>
          <w:t>ESTOU ANOTANDO NOMES, PARA DEPOIS FAZER ALGO ADEQUADO</w:t>
        </w:r>
      </w:ins>
      <w:r w:rsidRPr="00ED3A41">
        <w:rPr>
          <w:b/>
          <w:sz w:val="28"/>
          <w:highlight w:val="yellow"/>
        </w:rPr>
        <w:t>)</w:t>
      </w:r>
      <w:r w:rsidRPr="00ED3A41">
        <w:rPr>
          <w:b/>
          <w:sz w:val="28"/>
        </w:rPr>
        <w:t xml:space="preserve"> </w:t>
      </w:r>
    </w:p>
    <w:p w14:paraId="61891AE7" w14:textId="77777777" w:rsidR="004D4389" w:rsidRPr="007621BE" w:rsidRDefault="004D4389" w:rsidP="00A97EAE">
      <w:pPr>
        <w:spacing w:line="360" w:lineRule="auto"/>
        <w:jc w:val="center"/>
      </w:pPr>
    </w:p>
    <w:p w14:paraId="38B52517" w14:textId="77777777" w:rsidR="001F33CE" w:rsidRPr="007621BE" w:rsidRDefault="00F03114" w:rsidP="00F03114">
      <w:pPr>
        <w:pStyle w:val="Agradecimentos"/>
        <w:spacing w:after="0"/>
        <w:ind w:firstLine="567"/>
        <w:jc w:val="both"/>
      </w:pPr>
      <w:r w:rsidRPr="00F03114">
        <w:t>Elemento opcional. Texto em que o autor faz agradecimentos dirigidos àqueles que</w:t>
      </w:r>
      <w:r>
        <w:t xml:space="preserve"> </w:t>
      </w:r>
      <w:r w:rsidRPr="00F03114">
        <w:t>contribuíram de maneira relevante à elaboração do trabalho.</w:t>
      </w:r>
      <w:r w:rsidR="005B2574" w:rsidRPr="005B2574">
        <w:rPr>
          <w:color w:val="FF0000"/>
        </w:rPr>
        <w:t xml:space="preserve"> (Fonte 12)</w:t>
      </w:r>
    </w:p>
    <w:p w14:paraId="05BB6AC1" w14:textId="635578D9" w:rsidR="0063601A" w:rsidRPr="007621BE" w:rsidRDefault="00ED3A41" w:rsidP="005B2574">
      <w:pPr>
        <w:pStyle w:val="Texto-Resumo"/>
        <w:spacing w:after="240"/>
        <w:jc w:val="both"/>
      </w:pPr>
      <w:r>
        <w:br w:type="page"/>
      </w:r>
    </w:p>
    <w:p w14:paraId="0630C81A" w14:textId="77777777" w:rsidR="0049632C" w:rsidRDefault="0049632C" w:rsidP="00A97EAE">
      <w:pPr>
        <w:pStyle w:val="Ttulo-Resumo"/>
        <w:spacing w:before="0" w:after="0" w:line="360" w:lineRule="auto"/>
      </w:pPr>
    </w:p>
    <w:p w14:paraId="67074982" w14:textId="77777777" w:rsidR="0063601A" w:rsidRDefault="0063601A" w:rsidP="00A97EAE">
      <w:pPr>
        <w:pStyle w:val="Ttulo-Resumo"/>
        <w:spacing w:before="0" w:after="0" w:line="360" w:lineRule="auto"/>
      </w:pPr>
      <w:r w:rsidRPr="00D91697">
        <w:t>RESUMO</w:t>
      </w:r>
    </w:p>
    <w:p w14:paraId="4FE31850" w14:textId="77777777" w:rsidR="0049632C" w:rsidRPr="00D91697" w:rsidRDefault="0049632C" w:rsidP="00A97EAE">
      <w:pPr>
        <w:pStyle w:val="Ttulo-Resumo"/>
        <w:spacing w:before="0" w:after="0" w:line="360" w:lineRule="auto"/>
      </w:pPr>
    </w:p>
    <w:p w14:paraId="70F58610" w14:textId="39B63FD9" w:rsidR="0007441B" w:rsidRDefault="003143AF" w:rsidP="003143AF">
      <w:pPr>
        <w:pStyle w:val="Resumo-Texto"/>
        <w:spacing w:after="0" w:line="360" w:lineRule="auto"/>
        <w:jc w:val="both"/>
        <w:rPr>
          <w:ins w:id="2" w:author="Cecília Sartini" w:date="2017-03-03T15:42:00Z"/>
        </w:rPr>
      </w:pPr>
      <w:r>
        <w:t xml:space="preserve">Este trabalho apresenta um novo aplicativo que </w:t>
      </w:r>
      <w:r w:rsidR="006442B0">
        <w:t>enviará um lembrete ao usuário quando estiver próximo a uma loja cuja necessite comprar algum item. O</w:t>
      </w:r>
      <w:r>
        <w:t xml:space="preserve"> usuário </w:t>
      </w:r>
      <w:r w:rsidR="006442B0">
        <w:t>fará um</w:t>
      </w:r>
      <w:r>
        <w:t xml:space="preserve"> cadastr</w:t>
      </w:r>
      <w:r w:rsidR="006442B0">
        <w:t>o prévio com</w:t>
      </w:r>
      <w:r>
        <w:t xml:space="preserve"> uma lista de itens e seus detalhes a serem comprados, </w:t>
      </w:r>
      <w:r w:rsidR="006442B0">
        <w:t xml:space="preserve">bem como as respectivas lojas de departamentos. </w:t>
      </w:r>
    </w:p>
    <w:p w14:paraId="3560B916" w14:textId="1288B6B9" w:rsidR="009150F7" w:rsidRDefault="009150F7" w:rsidP="003143AF">
      <w:pPr>
        <w:pStyle w:val="Resumo-Texto"/>
        <w:spacing w:after="0" w:line="360" w:lineRule="auto"/>
        <w:jc w:val="both"/>
        <w:rPr>
          <w:ins w:id="3" w:author="Cecília Sartini" w:date="2017-03-03T15:43:00Z"/>
        </w:rPr>
      </w:pPr>
      <w:ins w:id="4" w:author="Cecília Sartini" w:date="2017-03-03T15:42:00Z">
        <w:r>
          <w:t>Tal aplicativo terá uma extensão web, do mobile. De tal forma, caso o usuário esteja em s</w:t>
        </w:r>
      </w:ins>
      <w:ins w:id="5" w:author="Cecília Sartini" w:date="2017-03-03T15:43:00Z">
        <w:r>
          <w:t>eu computador pessoal, e lembre de algo, pode adicionar à lista.</w:t>
        </w:r>
      </w:ins>
    </w:p>
    <w:p w14:paraId="5C1303FB" w14:textId="77777777" w:rsidR="009150F7" w:rsidRDefault="009150F7">
      <w:pPr>
        <w:pStyle w:val="Resumo-Texto"/>
        <w:spacing w:after="0" w:line="360" w:lineRule="auto"/>
        <w:jc w:val="both"/>
        <w:rPr>
          <w:ins w:id="6" w:author="Cecília Sartini" w:date="2017-03-03T15:50:00Z"/>
        </w:rPr>
      </w:pPr>
      <w:ins w:id="7" w:author="Cecília Sartini" w:date="2017-03-03T15:49:00Z">
        <w:r>
          <w:t xml:space="preserve">Antes de falar das divisões das listas, o </w:t>
        </w:r>
      </w:ins>
      <w:ins w:id="8" w:author="Cecília Sartini" w:date="2017-03-03T15:50:00Z">
        <w:r>
          <w:t>aplicativo</w:t>
        </w:r>
      </w:ins>
      <w:ins w:id="9" w:author="Cecília Sartini" w:date="2017-03-03T15:49:00Z">
        <w:r>
          <w:t xml:space="preserve"> terá uma tela de criação de perfil, on</w:t>
        </w:r>
      </w:ins>
      <w:ins w:id="10" w:author="Cecília Sartini" w:date="2017-03-03T15:50:00Z">
        <w:r>
          <w:t>d</w:t>
        </w:r>
      </w:ins>
      <w:ins w:id="11" w:author="Cecília Sartini" w:date="2017-03-03T15:49:00Z">
        <w:r>
          <w:t>e armazenará um histórico</w:t>
        </w:r>
      </w:ins>
      <w:ins w:id="12" w:author="Cecília Sartini" w:date="2017-03-03T15:50:00Z">
        <w:r>
          <w:t xml:space="preserve"> privado</w:t>
        </w:r>
      </w:ins>
      <w:ins w:id="13" w:author="Cecília Sartini" w:date="2017-03-03T15:49:00Z">
        <w:r>
          <w:t>.</w:t>
        </w:r>
      </w:ins>
      <w:ins w:id="14" w:author="Cecília Sartini" w:date="2017-03-03T15:50:00Z">
        <w:r>
          <w:t xml:space="preserve"> </w:t>
        </w:r>
      </w:ins>
    </w:p>
    <w:p w14:paraId="48A5430E" w14:textId="77777777" w:rsidR="00D82F61" w:rsidRDefault="009150F7">
      <w:pPr>
        <w:pStyle w:val="Resumo-Texto"/>
        <w:spacing w:after="0" w:line="360" w:lineRule="auto"/>
        <w:jc w:val="both"/>
        <w:rPr>
          <w:ins w:id="15" w:author="Cecília Sartini" w:date="2017-03-03T15:52:00Z"/>
        </w:rPr>
      </w:pPr>
      <w:ins w:id="16" w:author="Cecília Sartini" w:date="2017-03-03T15:50:00Z">
        <w:r>
          <w:t>Os perfis se dividir</w:t>
        </w:r>
      </w:ins>
      <w:ins w:id="17" w:author="Cecília Sartini" w:date="2017-03-03T15:51:00Z">
        <w:r>
          <w:t>ão entre</w:t>
        </w:r>
      </w:ins>
      <w:ins w:id="18" w:author="Cecília Sartini" w:date="2017-03-03T15:52:00Z">
        <w:r w:rsidR="00D82F61">
          <w:t>:</w:t>
        </w:r>
      </w:ins>
    </w:p>
    <w:p w14:paraId="2221DA95" w14:textId="05F25555" w:rsidR="00D82F61" w:rsidRDefault="00D82F61">
      <w:pPr>
        <w:pStyle w:val="Resumo-Texto"/>
        <w:spacing w:after="0" w:line="360" w:lineRule="auto"/>
        <w:jc w:val="both"/>
        <w:rPr>
          <w:ins w:id="19" w:author="Cecília Sartini" w:date="2017-03-03T15:53:00Z"/>
        </w:rPr>
      </w:pPr>
      <w:ins w:id="20" w:author="Cecília Sartini" w:date="2017-03-03T15:52:00Z">
        <w:r>
          <w:t>1.</w:t>
        </w:r>
      </w:ins>
      <w:ins w:id="21" w:author="Cecília Sartini" w:date="2017-03-03T15:51:00Z">
        <w:r w:rsidR="009150F7">
          <w:t xml:space="preserve"> Feminino,</w:t>
        </w:r>
      </w:ins>
      <w:ins w:id="22" w:author="Cecília Sartini" w:date="2017-03-03T15:52:00Z">
        <w:r w:rsidR="009150F7">
          <w:t xml:space="preserve"> </w:t>
        </w:r>
        <w:r>
          <w:t xml:space="preserve">no qual terá itens específicos (Absorvente, </w:t>
        </w:r>
      </w:ins>
      <w:ins w:id="23" w:author="Cecília Sartini" w:date="2017-03-03T15:53:00Z">
        <w:r>
          <w:t>anticoncepcional</w:t>
        </w:r>
      </w:ins>
      <w:ins w:id="24" w:author="Cecília Sartini" w:date="2017-03-03T15:52:00Z">
        <w:r>
          <w:t xml:space="preserve">, </w:t>
        </w:r>
      </w:ins>
      <w:ins w:id="25" w:author="Cecília Sartini" w:date="2017-03-03T15:53:00Z">
        <w:r>
          <w:t>etc.</w:t>
        </w:r>
      </w:ins>
      <w:ins w:id="26" w:author="Cecília Sartini" w:date="2017-03-03T15:52:00Z">
        <w:r>
          <w:t>)</w:t>
        </w:r>
      </w:ins>
      <w:ins w:id="27" w:author="Cecília Sartini" w:date="2017-03-03T15:53:00Z">
        <w:r>
          <w:t>;</w:t>
        </w:r>
      </w:ins>
    </w:p>
    <w:p w14:paraId="45963657" w14:textId="3AFAAAD7" w:rsidR="009150F7" w:rsidRDefault="00D82F61">
      <w:pPr>
        <w:pStyle w:val="Resumo-Texto"/>
        <w:spacing w:after="0" w:line="360" w:lineRule="auto"/>
        <w:jc w:val="both"/>
        <w:rPr>
          <w:ins w:id="28" w:author="Cecília Sartini" w:date="2017-03-03T15:53:00Z"/>
        </w:rPr>
      </w:pPr>
      <w:ins w:id="29" w:author="Cecília Sartini" w:date="2017-03-03T15:53:00Z">
        <w:r>
          <w:t xml:space="preserve">2. </w:t>
        </w:r>
      </w:ins>
      <w:ins w:id="30" w:author="Cecília Sartini" w:date="2017-03-03T15:51:00Z">
        <w:r w:rsidR="009150F7">
          <w:t xml:space="preserve">Masculino, </w:t>
        </w:r>
      </w:ins>
      <w:ins w:id="31" w:author="Cecília Sartini" w:date="2017-03-03T15:53:00Z">
        <w:r>
          <w:t>com itens sugeridos (espuma e gel de barbear);</w:t>
        </w:r>
      </w:ins>
    </w:p>
    <w:p w14:paraId="4CB45CB1" w14:textId="77777777" w:rsidR="00D82F61" w:rsidRDefault="00D82F61">
      <w:pPr>
        <w:pStyle w:val="Resumo-Texto"/>
        <w:spacing w:after="0" w:line="360" w:lineRule="auto"/>
        <w:jc w:val="both"/>
        <w:rPr>
          <w:ins w:id="32" w:author="Cecília Sartini" w:date="2017-03-03T15:54:00Z"/>
        </w:rPr>
      </w:pPr>
      <w:ins w:id="33" w:author="Cecília Sartini" w:date="2017-03-03T15:53:00Z">
        <w:r>
          <w:t>3. Compartilhado</w:t>
        </w:r>
      </w:ins>
      <w:ins w:id="34" w:author="Cecília Sartini" w:date="2017-03-03T15:54:00Z">
        <w:r>
          <w:t xml:space="preserve">. </w:t>
        </w:r>
      </w:ins>
    </w:p>
    <w:p w14:paraId="1C756A04" w14:textId="77777777" w:rsidR="00D82F61" w:rsidRDefault="00D82F61">
      <w:pPr>
        <w:pStyle w:val="Resumo-Texto"/>
        <w:spacing w:after="0" w:line="360" w:lineRule="auto"/>
        <w:jc w:val="both"/>
        <w:rPr>
          <w:ins w:id="35" w:author="Cecília Sartini" w:date="2017-03-03T15:54:00Z"/>
        </w:rPr>
      </w:pPr>
      <w:ins w:id="36" w:author="Cecília Sartini" w:date="2017-03-03T15:54:00Z">
        <w:r>
          <w:t>Neste último, há a subdivisão:</w:t>
        </w:r>
      </w:ins>
    </w:p>
    <w:p w14:paraId="4D56874E" w14:textId="77777777" w:rsidR="00D82F61" w:rsidRDefault="00D82F61">
      <w:pPr>
        <w:pStyle w:val="Resumo-Texto"/>
        <w:spacing w:after="0" w:line="360" w:lineRule="auto"/>
        <w:jc w:val="both"/>
        <w:rPr>
          <w:ins w:id="37" w:author="Cecília Sartini" w:date="2017-03-03T15:55:00Z"/>
        </w:rPr>
      </w:pPr>
      <w:ins w:id="38" w:author="Cecília Sartini" w:date="2017-03-03T15:54:00Z">
        <w:r>
          <w:t>3.1 Compartilhado Conjugue, em que casais poder</w:t>
        </w:r>
      </w:ins>
      <w:ins w:id="39" w:author="Cecília Sartini" w:date="2017-03-03T15:55:00Z">
        <w:r>
          <w:t>ão adicionar itens à lista um do outro (como um item da casa, ou para a janta);</w:t>
        </w:r>
      </w:ins>
    </w:p>
    <w:p w14:paraId="3E62FD22" w14:textId="3710F7C6" w:rsidR="00D82F61" w:rsidRDefault="00D82F61">
      <w:pPr>
        <w:pStyle w:val="Resumo-Texto"/>
        <w:spacing w:after="0" w:line="360" w:lineRule="auto"/>
        <w:jc w:val="both"/>
        <w:rPr>
          <w:ins w:id="40" w:author="Cecília Sartini" w:date="2017-03-03T15:57:00Z"/>
        </w:rPr>
      </w:pPr>
      <w:ins w:id="41" w:author="Cecília Sartini" w:date="2017-03-03T15:55:00Z">
        <w:r>
          <w:t xml:space="preserve">3.2 Compartilhado </w:t>
        </w:r>
      </w:ins>
      <w:ins w:id="42" w:author="Cecília Sartini" w:date="2017-03-03T15:56:00Z">
        <w:r>
          <w:t>Festa</w:t>
        </w:r>
      </w:ins>
      <w:ins w:id="43" w:author="Cecília Sartini" w:date="2017-03-03T15:55:00Z">
        <w:r>
          <w:t>, n</w:t>
        </w:r>
      </w:ins>
      <w:ins w:id="44" w:author="Cecília Sartini" w:date="2017-03-03T15:58:00Z">
        <w:r>
          <w:t>o caso de uma organização com várias pessoas</w:t>
        </w:r>
      </w:ins>
      <w:ins w:id="45" w:author="Cecília Sartini" w:date="2017-03-03T15:55:00Z">
        <w:r>
          <w:t>,</w:t>
        </w:r>
      </w:ins>
      <w:ins w:id="46" w:author="Cecília Sartini" w:date="2017-03-03T15:58:00Z">
        <w:r>
          <w:t xml:space="preserve"> cada um pode adicionar um item, e caso algu</w:t>
        </w:r>
      </w:ins>
      <w:ins w:id="47" w:author="Cecília Sartini" w:date="2017-03-03T15:59:00Z">
        <w:r>
          <w:t>ém compre, mude o status do mesmo para “comprado”;</w:t>
        </w:r>
      </w:ins>
      <w:ins w:id="48" w:author="Cecília Sartini" w:date="2017-03-03T15:58:00Z">
        <w:r>
          <w:t xml:space="preserve"> </w:t>
        </w:r>
      </w:ins>
      <w:ins w:id="49" w:author="Cecília Sartini" w:date="2017-03-03T15:56:00Z">
        <w:r>
          <w:t xml:space="preserve"> </w:t>
        </w:r>
      </w:ins>
    </w:p>
    <w:p w14:paraId="3CC05E9E" w14:textId="33A0D2C5" w:rsidR="00D82F61" w:rsidRDefault="00D82F61">
      <w:pPr>
        <w:pStyle w:val="Resumo-Texto"/>
        <w:spacing w:after="0" w:line="360" w:lineRule="auto"/>
        <w:jc w:val="both"/>
        <w:rPr>
          <w:ins w:id="50" w:author="Cecília Sartini" w:date="2017-03-03T15:49:00Z"/>
        </w:rPr>
      </w:pPr>
      <w:ins w:id="51" w:author="Cecília Sartini" w:date="2017-03-03T15:58:00Z">
        <w:r>
          <w:t xml:space="preserve">3.3 Compartilhado </w:t>
        </w:r>
      </w:ins>
      <w:ins w:id="52" w:author="Cecília Sartini" w:date="2017-03-03T15:59:00Z">
        <w:r>
          <w:t>Residência</w:t>
        </w:r>
      </w:ins>
      <w:ins w:id="53" w:author="Cecília Sartini" w:date="2017-03-03T15:58:00Z">
        <w:r>
          <w:t>.</w:t>
        </w:r>
      </w:ins>
      <w:ins w:id="54" w:author="Cecília Sartini" w:date="2017-03-03T15:59:00Z">
        <w:r>
          <w:t xml:space="preserve"> Neste, além de casais, podem ter interfer</w:t>
        </w:r>
      </w:ins>
      <w:ins w:id="55" w:author="Cecília Sartini" w:date="2017-03-03T16:00:00Z">
        <w:r>
          <w:t xml:space="preserve">ência de filhos, ou colegas de quarto e moradia. </w:t>
        </w:r>
      </w:ins>
      <w:ins w:id="56" w:author="Cecília Sartini" w:date="2017-03-03T15:55:00Z">
        <w:r>
          <w:t xml:space="preserve"> </w:t>
        </w:r>
      </w:ins>
    </w:p>
    <w:p w14:paraId="5CD38DF0" w14:textId="4B3BE44C" w:rsidR="009150F7" w:rsidRDefault="00D82F61">
      <w:pPr>
        <w:pStyle w:val="Resumo-Texto"/>
        <w:spacing w:after="0" w:line="360" w:lineRule="auto"/>
        <w:jc w:val="both"/>
        <w:rPr>
          <w:ins w:id="57" w:author="Cecília Sartini" w:date="2017-03-03T15:44:00Z"/>
        </w:rPr>
      </w:pPr>
      <w:ins w:id="58" w:author="Cecília Sartini" w:date="2017-03-03T16:00:00Z">
        <w:r>
          <w:t>Tai</w:t>
        </w:r>
      </w:ins>
      <w:ins w:id="59" w:author="Cecília Sartini" w:date="2017-03-03T15:44:00Z">
        <w:r w:rsidR="009150F7">
          <w:t xml:space="preserve">s listas, serão divididas em </w:t>
        </w:r>
      </w:ins>
      <w:ins w:id="60" w:author="Cecília Sartini" w:date="2017-03-03T16:00:00Z">
        <w:r>
          <w:t>alguns</w:t>
        </w:r>
      </w:ins>
      <w:ins w:id="61" w:author="Cecília Sartini" w:date="2017-03-03T15:44:00Z">
        <w:r w:rsidR="009150F7">
          <w:t xml:space="preserve"> tipos</w:t>
        </w:r>
        <w:r>
          <w:t>:</w:t>
        </w:r>
      </w:ins>
    </w:p>
    <w:p w14:paraId="522B5C1E" w14:textId="67DB869F" w:rsidR="009150F7" w:rsidRDefault="00D82F61">
      <w:pPr>
        <w:pStyle w:val="Resumo-Texto"/>
        <w:spacing w:after="0" w:line="360" w:lineRule="auto"/>
        <w:jc w:val="both"/>
        <w:rPr>
          <w:ins w:id="62" w:author="Cecília Sartini" w:date="2017-03-03T15:47:00Z"/>
        </w:rPr>
      </w:pPr>
      <w:ins w:id="63" w:author="Cecília Sartini" w:date="2017-03-03T16:01:00Z">
        <w:r>
          <w:t>1.</w:t>
        </w:r>
      </w:ins>
      <w:ins w:id="64" w:author="Cecília Sartini" w:date="2017-03-03T15:47:00Z">
        <w:r w:rsidR="009150F7">
          <w:t xml:space="preserve"> </w:t>
        </w:r>
      </w:ins>
      <w:ins w:id="65" w:author="Cecília Sartini" w:date="2017-03-03T16:01:00Z">
        <w:r>
          <w:t>Pré-definidas: Aqui ao escolher um perfil,</w:t>
        </w:r>
      </w:ins>
      <w:ins w:id="66" w:author="Cecília Sartini" w:date="2017-03-03T15:47:00Z">
        <w:r w:rsidR="009150F7">
          <w:t xml:space="preserve"> </w:t>
        </w:r>
      </w:ins>
      <w:ins w:id="67" w:author="Cecília Sartini" w:date="2017-03-03T16:01:00Z">
        <w:r>
          <w:t>o aplicativo terá as sugestões de</w:t>
        </w:r>
      </w:ins>
      <w:ins w:id="68" w:author="Cecília Sartini" w:date="2017-03-03T16:02:00Z">
        <w:r>
          <w:t xml:space="preserve"> </w:t>
        </w:r>
      </w:ins>
      <w:ins w:id="69" w:author="Cecília Sartini" w:date="2017-03-03T15:47:00Z">
        <w:r w:rsidR="009150F7">
          <w:t xml:space="preserve">subcategorias: </w:t>
        </w:r>
      </w:ins>
    </w:p>
    <w:p w14:paraId="31EBF605" w14:textId="30DA9657" w:rsidR="009150F7" w:rsidRDefault="00D82F61">
      <w:pPr>
        <w:pStyle w:val="Resumo-Texto"/>
        <w:spacing w:after="0" w:line="360" w:lineRule="auto"/>
        <w:jc w:val="both"/>
        <w:rPr>
          <w:ins w:id="70" w:author="Cecília Sartini" w:date="2017-03-03T15:48:00Z"/>
        </w:rPr>
      </w:pPr>
      <w:ins w:id="71" w:author="Cecília Sartini" w:date="2017-03-03T16:02:00Z">
        <w:r>
          <w:t>1.</w:t>
        </w:r>
      </w:ins>
      <w:ins w:id="72" w:author="Cecília Sartini" w:date="2017-03-03T15:48:00Z">
        <w:r w:rsidR="009150F7">
          <w:t xml:space="preserve">1. </w:t>
        </w:r>
      </w:ins>
      <w:ins w:id="73" w:author="Cecília Sartini" w:date="2017-03-03T15:47:00Z">
        <w:r w:rsidR="009150F7">
          <w:t>Higiene</w:t>
        </w:r>
      </w:ins>
      <w:ins w:id="74" w:author="Cecília Sartini" w:date="2017-03-03T15:48:00Z">
        <w:r w:rsidR="009150F7">
          <w:t>: Onde constarão itens de farmácia</w:t>
        </w:r>
      </w:ins>
      <w:ins w:id="75" w:author="Cecília Sartini" w:date="2017-03-03T16:02:00Z">
        <w:r w:rsidR="00F06DD8">
          <w:t xml:space="preserve">, </w:t>
        </w:r>
        <w:r>
          <w:t>higiene pessoal</w:t>
        </w:r>
        <w:r w:rsidR="00F06DD8">
          <w:t xml:space="preserve"> e da casa</w:t>
        </w:r>
      </w:ins>
      <w:ins w:id="76" w:author="Cecília Sartini" w:date="2017-03-03T15:48:00Z">
        <w:r w:rsidR="009150F7">
          <w:t>;</w:t>
        </w:r>
      </w:ins>
    </w:p>
    <w:p w14:paraId="6E3C0AE2" w14:textId="4BCD4A3F" w:rsidR="009150F7" w:rsidRDefault="00F06DD8">
      <w:pPr>
        <w:pStyle w:val="Resumo-Texto"/>
        <w:spacing w:after="0" w:line="360" w:lineRule="auto"/>
        <w:jc w:val="both"/>
        <w:rPr>
          <w:ins w:id="77" w:author="Cecília Sartini" w:date="2017-03-03T16:04:00Z"/>
        </w:rPr>
      </w:pPr>
      <w:ins w:id="78" w:author="Cecília Sartini" w:date="2017-03-03T16:02:00Z">
        <w:r>
          <w:t>1.</w:t>
        </w:r>
      </w:ins>
      <w:ins w:id="79" w:author="Cecília Sartini" w:date="2017-03-03T15:48:00Z">
        <w:r w:rsidR="009150F7">
          <w:t xml:space="preserve">2. Moda: </w:t>
        </w:r>
      </w:ins>
      <w:ins w:id="80" w:author="Cecília Sartini" w:date="2017-03-03T16:04:00Z">
        <w:r>
          <w:t>Constarão serviços e palavras genéricas (costureira, sapateiro, etc.)</w:t>
        </w:r>
      </w:ins>
      <w:ins w:id="81" w:author="Cecília Sartini" w:date="2017-03-03T16:05:00Z">
        <w:r>
          <w:t>;</w:t>
        </w:r>
      </w:ins>
    </w:p>
    <w:p w14:paraId="5E43E820" w14:textId="0A230EDA" w:rsidR="00F06DD8" w:rsidRDefault="00F06DD8">
      <w:pPr>
        <w:pStyle w:val="Resumo-Texto"/>
        <w:spacing w:after="0" w:line="360" w:lineRule="auto"/>
        <w:jc w:val="both"/>
        <w:rPr>
          <w:ins w:id="82" w:author="Cecília Sartini" w:date="2017-03-03T16:05:00Z"/>
        </w:rPr>
      </w:pPr>
      <w:ins w:id="83" w:author="Cecília Sartini" w:date="2017-03-03T16:05:00Z">
        <w:r>
          <w:t>1.3 Alimentação: Nesta, itens gerais (para compras do mês, por exemplo);</w:t>
        </w:r>
      </w:ins>
    </w:p>
    <w:p w14:paraId="1DA62696" w14:textId="3CF6F927" w:rsidR="00F06DD8" w:rsidRDefault="00F06DD8">
      <w:pPr>
        <w:pStyle w:val="Resumo-Texto"/>
        <w:spacing w:after="0" w:line="360" w:lineRule="auto"/>
        <w:jc w:val="both"/>
        <w:rPr>
          <w:ins w:id="84" w:author="Cecília Sartini" w:date="2017-03-03T16:06:00Z"/>
        </w:rPr>
      </w:pPr>
      <w:ins w:id="85" w:author="Cecília Sartini" w:date="2017-03-03T16:05:00Z">
        <w:r>
          <w:t>2. Crie uma lista</w:t>
        </w:r>
      </w:ins>
      <w:ins w:id="86" w:author="Cecília Sartini" w:date="2017-03-03T16:06:00Z">
        <w:r>
          <w:t xml:space="preserve"> personalizada. Aqui, o usuário criará sua própria lista.</w:t>
        </w:r>
      </w:ins>
    </w:p>
    <w:p w14:paraId="505A8D99" w14:textId="7A1C5319" w:rsidR="00F06DD8" w:rsidRDefault="00F06DD8">
      <w:pPr>
        <w:pStyle w:val="Resumo-Texto"/>
        <w:spacing w:after="0" w:line="360" w:lineRule="auto"/>
        <w:jc w:val="both"/>
        <w:rPr>
          <w:ins w:id="87" w:author="Cecília Sartini" w:date="2017-03-03T15:43:00Z"/>
        </w:rPr>
      </w:pPr>
      <w:ins w:id="88" w:author="Cecília Sartini" w:date="2017-03-03T16:07:00Z">
        <w:r>
          <w:t xml:space="preserve">Como o usuário deverá fazer o </w:t>
        </w:r>
        <w:proofErr w:type="spellStart"/>
        <w:r w:rsidRPr="00F06DD8">
          <w:rPr>
            <w:i/>
            <w:rPrChange w:id="89" w:author="Cecília Sartini" w:date="2017-03-03T16:07:00Z">
              <w:rPr/>
            </w:rPrChange>
          </w:rPr>
          <w:t>login</w:t>
        </w:r>
        <w:proofErr w:type="spellEnd"/>
        <w:r>
          <w:t xml:space="preserve"> mediante o cadastro de um </w:t>
        </w:r>
      </w:ins>
      <w:ins w:id="90" w:author="Cecília Sartini" w:date="2017-03-03T16:11:00Z">
        <w:r>
          <w:t>e-mail</w:t>
        </w:r>
      </w:ins>
      <w:ins w:id="91" w:author="Cecília Sartini" w:date="2017-03-03T16:07:00Z">
        <w:r>
          <w:t xml:space="preserve"> e </w:t>
        </w:r>
      </w:ins>
      <w:ins w:id="92" w:author="Cecília Sartini" w:date="2017-03-03T16:11:00Z">
        <w:r>
          <w:t xml:space="preserve">número de </w:t>
        </w:r>
      </w:ins>
      <w:ins w:id="93" w:author="Cecília Sartini" w:date="2017-03-03T16:07:00Z">
        <w:r>
          <w:t xml:space="preserve">celular </w:t>
        </w:r>
      </w:ins>
      <w:ins w:id="94" w:author="Cecília Sartini" w:date="2017-03-03T16:11:00Z">
        <w:r>
          <w:t>as notificações ser</w:t>
        </w:r>
      </w:ins>
      <w:ins w:id="95" w:author="Cecília Sartini" w:date="2017-03-03T16:12:00Z">
        <w:r>
          <w:t>ão feitas por tais meios (</w:t>
        </w:r>
        <w:proofErr w:type="spellStart"/>
        <w:r>
          <w:t>sms</w:t>
        </w:r>
        <w:proofErr w:type="spellEnd"/>
        <w:r>
          <w:t xml:space="preserve"> e mensagem de </w:t>
        </w:r>
        <w:proofErr w:type="spellStart"/>
        <w:r>
          <w:t>email</w:t>
        </w:r>
        <w:proofErr w:type="spellEnd"/>
        <w:r>
          <w:t>), também dando, como terceira opção</w:t>
        </w:r>
      </w:ins>
      <w:ins w:id="96" w:author="Cecília Sartini" w:date="2017-03-03T16:13:00Z">
        <w:r>
          <w:t>,</w:t>
        </w:r>
      </w:ins>
      <w:ins w:id="97" w:author="Cecília Sartini" w:date="2017-03-03T16:12:00Z">
        <w:r>
          <w:t xml:space="preserve"> ao usuário</w:t>
        </w:r>
      </w:ins>
      <w:ins w:id="98" w:author="Cecília Sartini" w:date="2017-03-03T16:13:00Z">
        <w:r>
          <w:t xml:space="preserve"> o cadastro de um alarme. </w:t>
        </w:r>
      </w:ins>
      <w:ins w:id="99" w:author="Cecília Sartini" w:date="2017-03-03T16:12:00Z">
        <w:r>
          <w:t xml:space="preserve">   </w:t>
        </w:r>
      </w:ins>
    </w:p>
    <w:p w14:paraId="2968FDDF" w14:textId="5AA959B5" w:rsidR="009150F7" w:rsidRDefault="009150F7" w:rsidP="003143AF">
      <w:pPr>
        <w:pStyle w:val="Resumo-Texto"/>
        <w:spacing w:after="0" w:line="360" w:lineRule="auto"/>
        <w:jc w:val="both"/>
      </w:pPr>
      <w:ins w:id="100" w:author="Cecília Sartini" w:date="2017-03-03T15:42:00Z">
        <w:r>
          <w:lastRenderedPageBreak/>
          <w:t xml:space="preserve"> </w:t>
        </w:r>
      </w:ins>
    </w:p>
    <w:p w14:paraId="037BC323" w14:textId="77777777" w:rsidR="0049632C" w:rsidRDefault="0049632C" w:rsidP="00A97EAE">
      <w:pPr>
        <w:pStyle w:val="Resumo-Texto"/>
        <w:spacing w:after="0" w:line="360" w:lineRule="auto"/>
        <w:jc w:val="both"/>
      </w:pPr>
    </w:p>
    <w:p w14:paraId="77AA34AC" w14:textId="0E8A877D" w:rsidR="001A09E7" w:rsidDel="001218EE" w:rsidRDefault="006722CE" w:rsidP="001218EE">
      <w:pPr>
        <w:pStyle w:val="Resumo-Texto"/>
        <w:spacing w:after="0" w:line="360" w:lineRule="auto"/>
        <w:jc w:val="both"/>
        <w:rPr>
          <w:ins w:id="101" w:author="Bruna Cassilha Chueri" w:date="2017-02-22T20:23:00Z"/>
          <w:del w:id="102" w:author="Cecília Sartini" w:date="2017-03-13T06:30:00Z"/>
          <w:b/>
        </w:rPr>
      </w:pPr>
      <w:r w:rsidRPr="00A73520">
        <w:rPr>
          <w:b/>
        </w:rPr>
        <w:t xml:space="preserve">Palavras-chave: </w:t>
      </w:r>
      <w:proofErr w:type="spellStart"/>
      <w:ins w:id="103" w:author="Cecília Sartini" w:date="2017-03-03T16:13:00Z">
        <w:r w:rsidR="003B40FA">
          <w:rPr>
            <w:b/>
          </w:rPr>
          <w:t>Android</w:t>
        </w:r>
        <w:proofErr w:type="spellEnd"/>
        <w:r w:rsidR="003B40FA" w:rsidRPr="00A73520">
          <w:rPr>
            <w:b/>
          </w:rPr>
          <w:t xml:space="preserve">; </w:t>
        </w:r>
      </w:ins>
      <w:r w:rsidR="003143AF">
        <w:rPr>
          <w:b/>
        </w:rPr>
        <w:t>Aplicativo</w:t>
      </w:r>
      <w:r w:rsidR="009446AB" w:rsidRPr="00A73520">
        <w:rPr>
          <w:b/>
        </w:rPr>
        <w:t>;</w:t>
      </w:r>
      <w:r w:rsidRPr="00A73520">
        <w:rPr>
          <w:b/>
        </w:rPr>
        <w:t xml:space="preserve"> </w:t>
      </w:r>
      <w:del w:id="104" w:author="Cecília Sartini" w:date="2017-03-03T16:13:00Z">
        <w:r w:rsidR="003143AF" w:rsidDel="003B40FA">
          <w:rPr>
            <w:b/>
          </w:rPr>
          <w:delText>Android</w:delText>
        </w:r>
        <w:r w:rsidR="009446AB" w:rsidRPr="00A73520" w:rsidDel="003B40FA">
          <w:rPr>
            <w:b/>
          </w:rPr>
          <w:delText>;</w:delText>
        </w:r>
        <w:r w:rsidRPr="00A73520" w:rsidDel="003B40FA">
          <w:rPr>
            <w:b/>
          </w:rPr>
          <w:delText xml:space="preserve"> </w:delText>
        </w:r>
      </w:del>
      <w:r w:rsidR="003143AF">
        <w:rPr>
          <w:b/>
        </w:rPr>
        <w:t>Lembrete</w:t>
      </w:r>
      <w:r w:rsidR="009446AB" w:rsidRPr="00A73520">
        <w:rPr>
          <w:b/>
        </w:rPr>
        <w:t>;</w:t>
      </w:r>
      <w:r w:rsidRPr="00A73520">
        <w:rPr>
          <w:b/>
        </w:rPr>
        <w:t xml:space="preserve"> </w:t>
      </w:r>
      <w:r w:rsidR="003143AF">
        <w:rPr>
          <w:b/>
        </w:rPr>
        <w:t>Notificação</w:t>
      </w:r>
      <w:r w:rsidRPr="00A73520">
        <w:rPr>
          <w:b/>
        </w:rPr>
        <w:t>.</w:t>
      </w:r>
    </w:p>
    <w:p w14:paraId="51F343BE" w14:textId="72CE4164" w:rsidR="001A09E7" w:rsidDel="003B40FA" w:rsidRDefault="001A09E7">
      <w:pPr>
        <w:pStyle w:val="Resumo-Texto"/>
        <w:spacing w:after="0" w:line="360" w:lineRule="auto"/>
        <w:jc w:val="both"/>
        <w:rPr>
          <w:ins w:id="105" w:author="Bruna Cassilha Chueri" w:date="2017-02-22T20:23:00Z"/>
          <w:del w:id="106" w:author="Cecília Sartini" w:date="2017-03-03T16:13:00Z"/>
          <w:b/>
        </w:rPr>
      </w:pPr>
      <w:ins w:id="107" w:author="Bruna Cassilha Chueri" w:date="2017-02-22T20:23:00Z">
        <w:del w:id="108" w:author="Cecília Sartini" w:date="2017-03-03T16:13:00Z">
          <w:r w:rsidDel="003B40FA">
            <w:rPr>
              <w:b/>
            </w:rPr>
            <w:delText>Não se esqueça que deve ser em ordem alfabética, o Android deve vir primeiro.</w:delText>
          </w:r>
        </w:del>
      </w:ins>
    </w:p>
    <w:p w14:paraId="461CCE58" w14:textId="338B0777" w:rsidR="001F33CE" w:rsidRDefault="0007441B" w:rsidP="00A97EAE">
      <w:pPr>
        <w:pStyle w:val="Resumo-Texto"/>
        <w:spacing w:after="0" w:line="360" w:lineRule="auto"/>
        <w:jc w:val="both"/>
        <w:rPr>
          <w:i/>
        </w:rPr>
      </w:pPr>
      <w:r>
        <w:rPr>
          <w:b/>
        </w:rPr>
        <w:br/>
      </w:r>
    </w:p>
    <w:p w14:paraId="495FFFB6" w14:textId="77777777" w:rsidR="006F0564" w:rsidRPr="007621BE" w:rsidRDefault="00ED3A41" w:rsidP="00A97EAE">
      <w:pPr>
        <w:pStyle w:val="Resumo-Texto"/>
        <w:spacing w:after="0" w:line="360" w:lineRule="auto"/>
        <w:jc w:val="both"/>
      </w:pPr>
      <w:r w:rsidRPr="5A529A69">
        <w:rPr>
          <w:i/>
          <w:iCs/>
          <w:highlight w:val="yellow"/>
        </w:rPr>
        <w:br w:type="page"/>
      </w:r>
      <w:bookmarkStart w:id="109" w:name="_Toc93473122"/>
      <w:bookmarkStart w:id="110" w:name="_Toc96637505"/>
      <w:bookmarkStart w:id="111" w:name="_Toc140051077"/>
      <w:bookmarkStart w:id="112" w:name="_Toc140052045"/>
      <w:bookmarkStart w:id="113" w:name="_Toc166953125"/>
      <w:bookmarkStart w:id="114" w:name="_Toc170927405"/>
      <w:bookmarkStart w:id="115" w:name="_Toc170927559"/>
    </w:p>
    <w:p w14:paraId="222B0CB5" w14:textId="77777777" w:rsidR="006F0564" w:rsidRPr="007621BE" w:rsidRDefault="006F0564" w:rsidP="00A97EAE">
      <w:pPr>
        <w:pStyle w:val="Ttulo-Resumo"/>
        <w:spacing w:after="240"/>
      </w:pPr>
      <w:r w:rsidRPr="007621BE">
        <w:lastRenderedPageBreak/>
        <w:t>ABSTRACT</w:t>
      </w:r>
    </w:p>
    <w:p w14:paraId="04E8D774" w14:textId="77777777" w:rsidR="00686623" w:rsidRPr="007621BE" w:rsidRDefault="00686623" w:rsidP="00A97EAE">
      <w:pPr>
        <w:pStyle w:val="Resumo-Texto"/>
        <w:spacing w:after="240"/>
      </w:pPr>
      <w:r w:rsidRPr="007621BE">
        <w:t>Deve ser feita a tradução do resumo para a língua estrangeira.</w:t>
      </w:r>
    </w:p>
    <w:p w14:paraId="279C2528" w14:textId="273E7C3B" w:rsidR="003143AF" w:rsidRDefault="003143AF" w:rsidP="003143AF">
      <w:pPr>
        <w:pStyle w:val="Resumo-Texto"/>
        <w:spacing w:after="0" w:line="360" w:lineRule="auto"/>
        <w:jc w:val="both"/>
      </w:pPr>
      <w:r w:rsidRPr="003143AF">
        <w:rPr>
          <w:highlight w:val="yellow"/>
        </w:rPr>
        <w:t xml:space="preserve">(OBS: </w:t>
      </w:r>
      <w:r>
        <w:rPr>
          <w:highlight w:val="yellow"/>
        </w:rPr>
        <w:t>Por não ter certeza da coerência do Resumo, vou fazer essa parte depois</w:t>
      </w:r>
      <w:r w:rsidRPr="003143AF">
        <w:rPr>
          <w:highlight w:val="yellow"/>
        </w:rPr>
        <w:t>)</w:t>
      </w:r>
      <w:r>
        <w:t xml:space="preserve"> </w:t>
      </w:r>
    </w:p>
    <w:p w14:paraId="437B180C" w14:textId="77777777" w:rsidR="00686623" w:rsidRPr="007621BE" w:rsidRDefault="00686623" w:rsidP="00A97EAE">
      <w:pPr>
        <w:pStyle w:val="Resumo-Texto"/>
        <w:spacing w:after="240"/>
      </w:pPr>
    </w:p>
    <w:p w14:paraId="71F9C149" w14:textId="77777777" w:rsidR="00686623" w:rsidRPr="007621BE" w:rsidRDefault="00686623" w:rsidP="00A97EAE">
      <w:pPr>
        <w:pStyle w:val="Resumo-Texto"/>
        <w:spacing w:after="240"/>
      </w:pPr>
    </w:p>
    <w:p w14:paraId="1102BB7E" w14:textId="77777777" w:rsidR="00686623" w:rsidRPr="007621BE" w:rsidRDefault="00686623" w:rsidP="00A97EAE">
      <w:pPr>
        <w:spacing w:after="240"/>
      </w:pPr>
    </w:p>
    <w:p w14:paraId="4F2238CA" w14:textId="77777777" w:rsidR="00686623" w:rsidRPr="007621BE" w:rsidRDefault="00686623" w:rsidP="00A97EAE">
      <w:pPr>
        <w:spacing w:after="240"/>
      </w:pPr>
    </w:p>
    <w:p w14:paraId="43DBAADD" w14:textId="05B11F98" w:rsidR="00686623" w:rsidRDefault="00686623" w:rsidP="00A97EAE">
      <w:pPr>
        <w:spacing w:after="240"/>
        <w:rPr>
          <w:b/>
          <w:lang w:val="en-US"/>
        </w:rPr>
      </w:pPr>
      <w:proofErr w:type="gramStart"/>
      <w:r w:rsidRPr="00C37C20">
        <w:rPr>
          <w:b/>
          <w:bCs/>
          <w:i/>
          <w:lang w:val="en-US"/>
        </w:rPr>
        <w:t>Key-words</w:t>
      </w:r>
      <w:proofErr w:type="gramEnd"/>
      <w:r w:rsidRPr="00C37C20">
        <w:rPr>
          <w:b/>
          <w:bCs/>
          <w:lang w:val="en-US"/>
        </w:rPr>
        <w:t xml:space="preserve">: </w:t>
      </w:r>
      <w:ins w:id="116" w:author="Cecília Sartini" w:date="2017-03-03T16:17:00Z">
        <w:r w:rsidR="003B40FA">
          <w:rPr>
            <w:b/>
            <w:lang w:val="en-US"/>
          </w:rPr>
          <w:t>Android;</w:t>
        </w:r>
        <w:r w:rsidR="003B40FA" w:rsidRPr="00C37C20">
          <w:rPr>
            <w:b/>
            <w:lang w:val="en-US"/>
          </w:rPr>
          <w:t xml:space="preserve"> </w:t>
        </w:r>
      </w:ins>
      <w:r w:rsidR="003143AF">
        <w:rPr>
          <w:b/>
          <w:lang w:val="en-US"/>
        </w:rPr>
        <w:t>App</w:t>
      </w:r>
      <w:r w:rsidR="00C37C20">
        <w:rPr>
          <w:b/>
          <w:lang w:val="en-US"/>
        </w:rPr>
        <w:t>;</w:t>
      </w:r>
      <w:r w:rsidRPr="00C37C20">
        <w:rPr>
          <w:b/>
          <w:lang w:val="en-US"/>
        </w:rPr>
        <w:t xml:space="preserve"> </w:t>
      </w:r>
      <w:del w:id="117" w:author="Cecília Sartini" w:date="2017-03-03T16:17:00Z">
        <w:r w:rsidR="003143AF" w:rsidDel="003B40FA">
          <w:rPr>
            <w:b/>
            <w:lang w:val="en-US"/>
          </w:rPr>
          <w:delText>Android</w:delText>
        </w:r>
        <w:r w:rsidR="00C37C20" w:rsidDel="003B40FA">
          <w:rPr>
            <w:b/>
            <w:lang w:val="en-US"/>
          </w:rPr>
          <w:delText>;</w:delText>
        </w:r>
        <w:r w:rsidRPr="00C37C20" w:rsidDel="003B40FA">
          <w:rPr>
            <w:b/>
            <w:lang w:val="en-US"/>
          </w:rPr>
          <w:delText xml:space="preserve"> </w:delText>
        </w:r>
      </w:del>
      <w:r w:rsidR="003143AF">
        <w:rPr>
          <w:b/>
          <w:lang w:val="en-US"/>
        </w:rPr>
        <w:t>Note</w:t>
      </w:r>
      <w:r w:rsidR="006442B0">
        <w:rPr>
          <w:b/>
          <w:lang w:val="en-US"/>
        </w:rPr>
        <w:t>; Remind</w:t>
      </w:r>
      <w:r w:rsidRPr="00DD0C9F">
        <w:rPr>
          <w:b/>
          <w:lang w:val="en-US"/>
        </w:rPr>
        <w:t>.</w:t>
      </w:r>
    </w:p>
    <w:p w14:paraId="280FF543" w14:textId="77777777" w:rsidR="00C80B46" w:rsidRPr="003B40FA" w:rsidRDefault="00ED3A41" w:rsidP="00376E5A">
      <w:pPr>
        <w:pStyle w:val="SubttulodoTrabalho"/>
        <w:rPr>
          <w:highlight w:val="lightGray"/>
          <w:rPrChange w:id="118" w:author="Cecília Sartini" w:date="2017-03-03T16:16:00Z">
            <w:rPr/>
          </w:rPrChange>
        </w:rPr>
      </w:pPr>
      <w:r w:rsidRPr="001A09E7">
        <w:br w:type="page"/>
      </w:r>
      <w:r w:rsidR="00862B91" w:rsidRPr="003B40FA">
        <w:rPr>
          <w:b/>
          <w:caps/>
          <w:sz w:val="24"/>
          <w:szCs w:val="20"/>
          <w:highlight w:val="lightGray"/>
          <w:rPrChange w:id="119" w:author="Cecília Sartini" w:date="2017-03-03T16:16:00Z">
            <w:rPr>
              <w:b/>
              <w:caps/>
              <w:sz w:val="24"/>
              <w:szCs w:val="20"/>
            </w:rPr>
          </w:rPrChange>
        </w:rPr>
        <w:lastRenderedPageBreak/>
        <w:t>LISTA</w:t>
      </w:r>
      <w:r w:rsidR="00376E5A" w:rsidRPr="003B40FA">
        <w:rPr>
          <w:b/>
          <w:caps/>
          <w:sz w:val="24"/>
          <w:szCs w:val="20"/>
          <w:highlight w:val="lightGray"/>
          <w:rPrChange w:id="120" w:author="Cecília Sartini" w:date="2017-03-03T16:16:00Z">
            <w:rPr>
              <w:b/>
              <w:caps/>
              <w:sz w:val="24"/>
              <w:szCs w:val="20"/>
            </w:rPr>
          </w:rPrChange>
        </w:rPr>
        <w:t xml:space="preserve"> DE ILUSTRAÇÕES</w:t>
      </w:r>
      <w:r w:rsidR="00535592" w:rsidRPr="003B40FA">
        <w:rPr>
          <w:b/>
          <w:caps/>
          <w:sz w:val="24"/>
          <w:szCs w:val="20"/>
          <w:highlight w:val="lightGray"/>
          <w:rPrChange w:id="121" w:author="Cecília Sartini" w:date="2017-03-03T16:16:00Z">
            <w:rPr>
              <w:b/>
              <w:caps/>
              <w:sz w:val="24"/>
              <w:szCs w:val="20"/>
            </w:rPr>
          </w:rPrChange>
        </w:rPr>
        <w:t xml:space="preserve"> </w:t>
      </w:r>
      <w:r w:rsidR="00535592" w:rsidRPr="003B40FA">
        <w:rPr>
          <w:b/>
          <w:caps/>
          <w:sz w:val="24"/>
          <w:szCs w:val="20"/>
          <w:highlight w:val="lightGray"/>
          <w:rPrChange w:id="122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(</w:t>
      </w:r>
      <w:r w:rsidR="00C2149A" w:rsidRPr="003B40FA">
        <w:rPr>
          <w:b/>
          <w:caps/>
          <w:sz w:val="24"/>
          <w:szCs w:val="20"/>
          <w:highlight w:val="lightGray"/>
          <w:rPrChange w:id="123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OPCIONAL</w:t>
      </w:r>
      <w:r w:rsidR="00535592" w:rsidRPr="003B40FA">
        <w:rPr>
          <w:b/>
          <w:caps/>
          <w:sz w:val="24"/>
          <w:szCs w:val="20"/>
          <w:highlight w:val="lightGray"/>
          <w:rPrChange w:id="124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)</w:t>
      </w:r>
    </w:p>
    <w:p w14:paraId="5F239B8D" w14:textId="77777777" w:rsidR="00ED3A41" w:rsidRPr="003B40FA" w:rsidRDefault="00ED3A41" w:rsidP="00376E5A">
      <w:pPr>
        <w:pStyle w:val="Sumrio"/>
        <w:rPr>
          <w:highlight w:val="lightGray"/>
          <w:rPrChange w:id="125" w:author="Cecília Sartini" w:date="2017-03-03T16:16:00Z">
            <w:rPr/>
          </w:rPrChange>
        </w:rPr>
      </w:pPr>
    </w:p>
    <w:p w14:paraId="78BD7F6B" w14:textId="77777777" w:rsidR="00376E5A" w:rsidRPr="003B40FA" w:rsidRDefault="00376E5A" w:rsidP="00376E5A">
      <w:pPr>
        <w:pStyle w:val="Sumrio"/>
        <w:rPr>
          <w:highlight w:val="lightGray"/>
          <w:rPrChange w:id="126" w:author="Cecília Sartini" w:date="2017-03-03T16:16:00Z">
            <w:rPr/>
          </w:rPrChange>
        </w:rPr>
      </w:pPr>
    </w:p>
    <w:p w14:paraId="44C9E05A" w14:textId="77777777" w:rsidR="00376E5A" w:rsidRPr="003B40FA" w:rsidRDefault="00376E5A" w:rsidP="00376E5A">
      <w:pPr>
        <w:pStyle w:val="Sumrio"/>
        <w:rPr>
          <w:highlight w:val="lightGray"/>
          <w:rPrChange w:id="127" w:author="Cecília Sartini" w:date="2017-03-03T16:16:00Z">
            <w:rPr/>
          </w:rPrChange>
        </w:rPr>
      </w:pPr>
      <w:r w:rsidRPr="003B40FA">
        <w:rPr>
          <w:b/>
          <w:highlight w:val="lightGray"/>
          <w:rPrChange w:id="128" w:author="Cecília Sartini" w:date="2017-03-03T16:16:00Z">
            <w:rPr>
              <w:b/>
            </w:rPr>
          </w:rPrChange>
        </w:rPr>
        <w:t>Figura 1</w:t>
      </w:r>
      <w:r w:rsidRPr="003B40FA">
        <w:rPr>
          <w:highlight w:val="lightGray"/>
          <w:rPrChange w:id="129" w:author="Cecília Sartini" w:date="2017-03-03T16:16:00Z">
            <w:rPr/>
          </w:rPrChange>
        </w:rPr>
        <w:t xml:space="preserve"> – Título da figura</w:t>
      </w:r>
      <w:r w:rsidRPr="003B40FA">
        <w:rPr>
          <w:highlight w:val="lightGray"/>
          <w:rPrChange w:id="130" w:author="Cecília Sartini" w:date="2017-03-03T16:16:00Z">
            <w:rPr/>
          </w:rPrChange>
        </w:rPr>
        <w:tab/>
        <w:t>00</w:t>
      </w:r>
    </w:p>
    <w:p w14:paraId="3249DB95" w14:textId="77777777" w:rsidR="00376E5A" w:rsidRPr="003B40FA" w:rsidRDefault="00376E5A" w:rsidP="00376E5A">
      <w:pPr>
        <w:pStyle w:val="Sumrio"/>
        <w:rPr>
          <w:highlight w:val="lightGray"/>
          <w:rPrChange w:id="131" w:author="Cecília Sartini" w:date="2017-03-03T16:16:00Z">
            <w:rPr/>
          </w:rPrChange>
        </w:rPr>
      </w:pPr>
      <w:r w:rsidRPr="003B40FA">
        <w:rPr>
          <w:b/>
          <w:highlight w:val="lightGray"/>
          <w:rPrChange w:id="132" w:author="Cecília Sartini" w:date="2017-03-03T16:16:00Z">
            <w:rPr>
              <w:b/>
            </w:rPr>
          </w:rPrChange>
        </w:rPr>
        <w:t>Figura 2</w:t>
      </w:r>
      <w:r w:rsidRPr="003B40FA">
        <w:rPr>
          <w:highlight w:val="lightGray"/>
          <w:rPrChange w:id="133" w:author="Cecília Sartini" w:date="2017-03-03T16:16:00Z">
            <w:rPr/>
          </w:rPrChange>
        </w:rPr>
        <w:t xml:space="preserve"> – Título da figura</w:t>
      </w:r>
      <w:r w:rsidRPr="003B40FA">
        <w:rPr>
          <w:highlight w:val="lightGray"/>
          <w:rPrChange w:id="134" w:author="Cecília Sartini" w:date="2017-03-03T16:16:00Z">
            <w:rPr/>
          </w:rPrChange>
        </w:rPr>
        <w:tab/>
        <w:t>00</w:t>
      </w:r>
    </w:p>
    <w:p w14:paraId="0E525E0E" w14:textId="77777777" w:rsidR="00376E5A" w:rsidRPr="003B40FA" w:rsidRDefault="00376E5A" w:rsidP="00376E5A">
      <w:pPr>
        <w:pStyle w:val="Sumrio"/>
        <w:rPr>
          <w:highlight w:val="lightGray"/>
          <w:rPrChange w:id="135" w:author="Cecília Sartini" w:date="2017-03-03T16:16:00Z">
            <w:rPr/>
          </w:rPrChange>
        </w:rPr>
      </w:pPr>
      <w:r w:rsidRPr="003B40FA">
        <w:rPr>
          <w:b/>
          <w:highlight w:val="lightGray"/>
          <w:rPrChange w:id="136" w:author="Cecília Sartini" w:date="2017-03-03T16:16:00Z">
            <w:rPr>
              <w:b/>
            </w:rPr>
          </w:rPrChange>
        </w:rPr>
        <w:t>Figura 3</w:t>
      </w:r>
      <w:r w:rsidRPr="003B40FA">
        <w:rPr>
          <w:highlight w:val="lightGray"/>
          <w:rPrChange w:id="137" w:author="Cecília Sartini" w:date="2017-03-03T16:16:00Z">
            <w:rPr/>
          </w:rPrChange>
        </w:rPr>
        <w:t xml:space="preserve"> – Título da figura</w:t>
      </w:r>
      <w:r w:rsidRPr="003B40FA">
        <w:rPr>
          <w:highlight w:val="lightGray"/>
          <w:rPrChange w:id="138" w:author="Cecília Sartini" w:date="2017-03-03T16:16:00Z">
            <w:rPr/>
          </w:rPrChange>
        </w:rPr>
        <w:tab/>
        <w:t>00</w:t>
      </w:r>
    </w:p>
    <w:p w14:paraId="72566387" w14:textId="77777777" w:rsidR="00376E5A" w:rsidRPr="003B40FA" w:rsidRDefault="00376E5A" w:rsidP="00376E5A">
      <w:pPr>
        <w:pStyle w:val="Sumrio"/>
        <w:rPr>
          <w:highlight w:val="lightGray"/>
          <w:rPrChange w:id="139" w:author="Cecília Sartini" w:date="2017-03-03T16:16:00Z">
            <w:rPr/>
          </w:rPrChange>
        </w:rPr>
      </w:pPr>
      <w:r w:rsidRPr="003B40FA">
        <w:rPr>
          <w:b/>
          <w:highlight w:val="lightGray"/>
          <w:rPrChange w:id="140" w:author="Cecília Sartini" w:date="2017-03-03T16:16:00Z">
            <w:rPr>
              <w:b/>
            </w:rPr>
          </w:rPrChange>
        </w:rPr>
        <w:t>Figura 4</w:t>
      </w:r>
      <w:r w:rsidRPr="003B40FA">
        <w:rPr>
          <w:highlight w:val="lightGray"/>
          <w:rPrChange w:id="141" w:author="Cecília Sartini" w:date="2017-03-03T16:16:00Z">
            <w:rPr/>
          </w:rPrChange>
        </w:rPr>
        <w:t xml:space="preserve"> – Título da figura</w:t>
      </w:r>
      <w:r w:rsidRPr="003B40FA">
        <w:rPr>
          <w:highlight w:val="lightGray"/>
          <w:rPrChange w:id="142" w:author="Cecília Sartini" w:date="2017-03-03T16:16:00Z">
            <w:rPr/>
          </w:rPrChange>
        </w:rPr>
        <w:tab/>
        <w:t>00</w:t>
      </w:r>
    </w:p>
    <w:p w14:paraId="1A718F6C" w14:textId="77777777" w:rsidR="00376E5A" w:rsidRPr="003B40FA" w:rsidRDefault="00376E5A" w:rsidP="00376E5A">
      <w:pPr>
        <w:pStyle w:val="Sumrio"/>
        <w:rPr>
          <w:highlight w:val="lightGray"/>
          <w:rPrChange w:id="143" w:author="Cecília Sartini" w:date="2017-03-03T16:16:00Z">
            <w:rPr/>
          </w:rPrChange>
        </w:rPr>
      </w:pPr>
      <w:r w:rsidRPr="003B40FA">
        <w:rPr>
          <w:b/>
          <w:highlight w:val="lightGray"/>
          <w:rPrChange w:id="144" w:author="Cecília Sartini" w:date="2017-03-03T16:16:00Z">
            <w:rPr>
              <w:b/>
            </w:rPr>
          </w:rPrChange>
        </w:rPr>
        <w:t>Figura 5</w:t>
      </w:r>
      <w:r w:rsidRPr="003B40FA">
        <w:rPr>
          <w:highlight w:val="lightGray"/>
          <w:rPrChange w:id="145" w:author="Cecília Sartini" w:date="2017-03-03T16:16:00Z">
            <w:rPr/>
          </w:rPrChange>
        </w:rPr>
        <w:t xml:space="preserve"> – Título da figura</w:t>
      </w:r>
      <w:r w:rsidRPr="003B40FA">
        <w:rPr>
          <w:highlight w:val="lightGray"/>
          <w:rPrChange w:id="146" w:author="Cecília Sartini" w:date="2017-03-03T16:16:00Z">
            <w:rPr/>
          </w:rPrChange>
        </w:rPr>
        <w:tab/>
        <w:t>00</w:t>
      </w:r>
    </w:p>
    <w:p w14:paraId="62F568F7" w14:textId="77777777" w:rsidR="00376E5A" w:rsidRPr="003B40FA" w:rsidRDefault="00376E5A" w:rsidP="00A97EAE">
      <w:pPr>
        <w:pStyle w:val="Sumrio"/>
        <w:spacing w:after="240"/>
        <w:rPr>
          <w:highlight w:val="lightGray"/>
          <w:rPrChange w:id="147" w:author="Cecília Sartini" w:date="2017-03-03T16:16:00Z">
            <w:rPr/>
          </w:rPrChange>
        </w:rPr>
      </w:pPr>
    </w:p>
    <w:p w14:paraId="53D7418D" w14:textId="77777777" w:rsidR="00C80B46" w:rsidRPr="003B40FA" w:rsidRDefault="00ED3A41" w:rsidP="00A97EAE">
      <w:pPr>
        <w:pStyle w:val="SubttulodoTrabalho"/>
        <w:rPr>
          <w:highlight w:val="lightGray"/>
          <w:rPrChange w:id="148" w:author="Cecília Sartini" w:date="2017-03-03T16:16:00Z">
            <w:rPr/>
          </w:rPrChange>
        </w:rPr>
      </w:pPr>
      <w:r w:rsidRPr="003B40FA">
        <w:rPr>
          <w:highlight w:val="lightGray"/>
          <w:rPrChange w:id="149" w:author="Cecília Sartini" w:date="2017-03-03T16:16:00Z">
            <w:rPr/>
          </w:rPrChange>
        </w:rPr>
        <w:br w:type="page"/>
      </w:r>
      <w:r w:rsidR="00862B91" w:rsidRPr="003B40FA">
        <w:rPr>
          <w:b/>
          <w:caps/>
          <w:sz w:val="24"/>
          <w:szCs w:val="20"/>
          <w:highlight w:val="lightGray"/>
          <w:rPrChange w:id="150" w:author="Cecília Sartini" w:date="2017-03-03T16:16:00Z">
            <w:rPr>
              <w:b/>
              <w:caps/>
              <w:sz w:val="24"/>
              <w:szCs w:val="20"/>
            </w:rPr>
          </w:rPrChange>
        </w:rPr>
        <w:lastRenderedPageBreak/>
        <w:t>LISTA DE TABELAS</w:t>
      </w:r>
      <w:r w:rsidR="004011A6" w:rsidRPr="003B40FA">
        <w:rPr>
          <w:b/>
          <w:caps/>
          <w:sz w:val="24"/>
          <w:szCs w:val="20"/>
          <w:highlight w:val="lightGray"/>
          <w:rPrChange w:id="151" w:author="Cecília Sartini" w:date="2017-03-03T16:16:00Z">
            <w:rPr>
              <w:b/>
              <w:caps/>
              <w:sz w:val="24"/>
              <w:szCs w:val="20"/>
            </w:rPr>
          </w:rPrChange>
        </w:rPr>
        <w:t xml:space="preserve"> </w:t>
      </w:r>
      <w:r w:rsidR="00535592" w:rsidRPr="003B40FA">
        <w:rPr>
          <w:b/>
          <w:caps/>
          <w:sz w:val="24"/>
          <w:szCs w:val="20"/>
          <w:highlight w:val="lightGray"/>
          <w:rPrChange w:id="152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(</w:t>
      </w:r>
      <w:r w:rsidR="00C2149A" w:rsidRPr="003B40FA">
        <w:rPr>
          <w:b/>
          <w:caps/>
          <w:sz w:val="24"/>
          <w:szCs w:val="20"/>
          <w:highlight w:val="lightGray"/>
          <w:rPrChange w:id="153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OPCIONAL</w:t>
      </w:r>
      <w:r w:rsidR="00535592" w:rsidRPr="003B40FA">
        <w:rPr>
          <w:b/>
          <w:caps/>
          <w:sz w:val="24"/>
          <w:szCs w:val="20"/>
          <w:highlight w:val="lightGray"/>
          <w:rPrChange w:id="154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)</w:t>
      </w:r>
    </w:p>
    <w:p w14:paraId="6786B2AB" w14:textId="77777777" w:rsidR="00ED3A41" w:rsidRPr="003B40FA" w:rsidRDefault="00ED3A41" w:rsidP="00376E5A">
      <w:pPr>
        <w:pStyle w:val="Sumrio1"/>
        <w:rPr>
          <w:highlight w:val="lightGray"/>
          <w:rPrChange w:id="155" w:author="Cecília Sartini" w:date="2017-03-03T16:16:00Z">
            <w:rPr/>
          </w:rPrChange>
        </w:rPr>
      </w:pPr>
    </w:p>
    <w:p w14:paraId="2A3F0B05" w14:textId="77777777" w:rsidR="00376E5A" w:rsidRPr="003B40FA" w:rsidRDefault="00376E5A" w:rsidP="00376E5A">
      <w:pPr>
        <w:rPr>
          <w:highlight w:val="lightGray"/>
          <w:rPrChange w:id="156" w:author="Cecília Sartini" w:date="2017-03-03T16:16:00Z">
            <w:rPr/>
          </w:rPrChange>
        </w:rPr>
      </w:pPr>
    </w:p>
    <w:p w14:paraId="7BCE4057" w14:textId="77777777" w:rsidR="00376E5A" w:rsidRPr="003B40FA" w:rsidRDefault="00376E5A" w:rsidP="00376E5A">
      <w:pPr>
        <w:pStyle w:val="Sumrio"/>
        <w:rPr>
          <w:highlight w:val="lightGray"/>
          <w:rPrChange w:id="157" w:author="Cecília Sartini" w:date="2017-03-03T16:16:00Z">
            <w:rPr/>
          </w:rPrChange>
        </w:rPr>
      </w:pPr>
      <w:r w:rsidRPr="003B40FA">
        <w:rPr>
          <w:b/>
          <w:highlight w:val="lightGray"/>
          <w:rPrChange w:id="158" w:author="Cecília Sartini" w:date="2017-03-03T16:16:00Z">
            <w:rPr>
              <w:b/>
            </w:rPr>
          </w:rPrChange>
        </w:rPr>
        <w:t>Tabela 1</w:t>
      </w:r>
      <w:r w:rsidRPr="003B40FA">
        <w:rPr>
          <w:highlight w:val="lightGray"/>
          <w:rPrChange w:id="159" w:author="Cecília Sartini" w:date="2017-03-03T16:16:00Z">
            <w:rPr/>
          </w:rPrChange>
        </w:rPr>
        <w:t xml:space="preserve"> – Título da tabela</w:t>
      </w:r>
      <w:r w:rsidRPr="003B40FA">
        <w:rPr>
          <w:highlight w:val="lightGray"/>
          <w:rPrChange w:id="160" w:author="Cecília Sartini" w:date="2017-03-03T16:16:00Z">
            <w:rPr/>
          </w:rPrChange>
        </w:rPr>
        <w:tab/>
        <w:t>00</w:t>
      </w:r>
    </w:p>
    <w:p w14:paraId="390370EB" w14:textId="77777777" w:rsidR="00376E5A" w:rsidRPr="003B40FA" w:rsidRDefault="00376E5A" w:rsidP="00376E5A">
      <w:pPr>
        <w:pStyle w:val="Sumrio"/>
        <w:rPr>
          <w:highlight w:val="lightGray"/>
          <w:rPrChange w:id="161" w:author="Cecília Sartini" w:date="2017-03-03T16:16:00Z">
            <w:rPr/>
          </w:rPrChange>
        </w:rPr>
      </w:pPr>
      <w:r w:rsidRPr="003B40FA">
        <w:rPr>
          <w:b/>
          <w:highlight w:val="lightGray"/>
          <w:rPrChange w:id="162" w:author="Cecília Sartini" w:date="2017-03-03T16:16:00Z">
            <w:rPr>
              <w:b/>
            </w:rPr>
          </w:rPrChange>
        </w:rPr>
        <w:t>Tabela 2</w:t>
      </w:r>
      <w:r w:rsidRPr="003B40FA">
        <w:rPr>
          <w:highlight w:val="lightGray"/>
          <w:rPrChange w:id="163" w:author="Cecília Sartini" w:date="2017-03-03T16:16:00Z">
            <w:rPr/>
          </w:rPrChange>
        </w:rPr>
        <w:t xml:space="preserve"> – Título da tabela</w:t>
      </w:r>
      <w:r w:rsidRPr="003B40FA">
        <w:rPr>
          <w:highlight w:val="lightGray"/>
          <w:rPrChange w:id="164" w:author="Cecília Sartini" w:date="2017-03-03T16:16:00Z">
            <w:rPr/>
          </w:rPrChange>
        </w:rPr>
        <w:tab/>
        <w:t>00</w:t>
      </w:r>
    </w:p>
    <w:p w14:paraId="045B5EB6" w14:textId="77777777" w:rsidR="00376E5A" w:rsidRPr="003B40FA" w:rsidRDefault="00376E5A" w:rsidP="00376E5A">
      <w:pPr>
        <w:pStyle w:val="Sumrio"/>
        <w:rPr>
          <w:highlight w:val="lightGray"/>
          <w:rPrChange w:id="165" w:author="Cecília Sartini" w:date="2017-03-03T16:16:00Z">
            <w:rPr/>
          </w:rPrChange>
        </w:rPr>
      </w:pPr>
      <w:r w:rsidRPr="003B40FA">
        <w:rPr>
          <w:b/>
          <w:highlight w:val="lightGray"/>
          <w:rPrChange w:id="166" w:author="Cecília Sartini" w:date="2017-03-03T16:16:00Z">
            <w:rPr>
              <w:b/>
            </w:rPr>
          </w:rPrChange>
        </w:rPr>
        <w:t>Tabela 3</w:t>
      </w:r>
      <w:r w:rsidRPr="003B40FA">
        <w:rPr>
          <w:highlight w:val="lightGray"/>
          <w:rPrChange w:id="167" w:author="Cecília Sartini" w:date="2017-03-03T16:16:00Z">
            <w:rPr/>
          </w:rPrChange>
        </w:rPr>
        <w:t xml:space="preserve"> – Título da tabela</w:t>
      </w:r>
      <w:r w:rsidRPr="003B40FA">
        <w:rPr>
          <w:highlight w:val="lightGray"/>
          <w:rPrChange w:id="168" w:author="Cecília Sartini" w:date="2017-03-03T16:16:00Z">
            <w:rPr/>
          </w:rPrChange>
        </w:rPr>
        <w:tab/>
        <w:t>00</w:t>
      </w:r>
    </w:p>
    <w:p w14:paraId="1AB05E1F" w14:textId="77777777" w:rsidR="00376E5A" w:rsidRPr="003B40FA" w:rsidRDefault="00376E5A" w:rsidP="00376E5A">
      <w:pPr>
        <w:pStyle w:val="Sumrio"/>
        <w:rPr>
          <w:highlight w:val="lightGray"/>
          <w:rPrChange w:id="169" w:author="Cecília Sartini" w:date="2017-03-03T16:16:00Z">
            <w:rPr/>
          </w:rPrChange>
        </w:rPr>
      </w:pPr>
      <w:r w:rsidRPr="003B40FA">
        <w:rPr>
          <w:b/>
          <w:highlight w:val="lightGray"/>
          <w:rPrChange w:id="170" w:author="Cecília Sartini" w:date="2017-03-03T16:16:00Z">
            <w:rPr>
              <w:b/>
            </w:rPr>
          </w:rPrChange>
        </w:rPr>
        <w:t>Tabela 4</w:t>
      </w:r>
      <w:r w:rsidRPr="003B40FA">
        <w:rPr>
          <w:highlight w:val="lightGray"/>
          <w:rPrChange w:id="171" w:author="Cecília Sartini" w:date="2017-03-03T16:16:00Z">
            <w:rPr/>
          </w:rPrChange>
        </w:rPr>
        <w:t xml:space="preserve"> – Título da tabela</w:t>
      </w:r>
      <w:r w:rsidRPr="003B40FA">
        <w:rPr>
          <w:highlight w:val="lightGray"/>
          <w:rPrChange w:id="172" w:author="Cecília Sartini" w:date="2017-03-03T16:16:00Z">
            <w:rPr/>
          </w:rPrChange>
        </w:rPr>
        <w:tab/>
        <w:t>00</w:t>
      </w:r>
    </w:p>
    <w:p w14:paraId="68546637" w14:textId="77777777" w:rsidR="00376E5A" w:rsidRPr="003B40FA" w:rsidRDefault="00376E5A" w:rsidP="00376E5A">
      <w:pPr>
        <w:tabs>
          <w:tab w:val="left" w:leader="dot" w:pos="8732"/>
        </w:tabs>
        <w:spacing w:line="360" w:lineRule="auto"/>
        <w:rPr>
          <w:highlight w:val="lightGray"/>
          <w:rPrChange w:id="173" w:author="Cecília Sartini" w:date="2017-03-03T16:16:00Z">
            <w:rPr/>
          </w:rPrChange>
        </w:rPr>
      </w:pPr>
      <w:r w:rsidRPr="003B40FA">
        <w:rPr>
          <w:b/>
          <w:highlight w:val="lightGray"/>
          <w:rPrChange w:id="174" w:author="Cecília Sartini" w:date="2017-03-03T16:16:00Z">
            <w:rPr>
              <w:b/>
            </w:rPr>
          </w:rPrChange>
        </w:rPr>
        <w:t>Tabela 5</w:t>
      </w:r>
      <w:r w:rsidRPr="003B40FA">
        <w:rPr>
          <w:highlight w:val="lightGray"/>
          <w:rPrChange w:id="175" w:author="Cecília Sartini" w:date="2017-03-03T16:16:00Z">
            <w:rPr/>
          </w:rPrChange>
        </w:rPr>
        <w:t xml:space="preserve"> – Título da tabela</w:t>
      </w:r>
      <w:r w:rsidRPr="003B40FA">
        <w:rPr>
          <w:highlight w:val="lightGray"/>
          <w:rPrChange w:id="176" w:author="Cecília Sartini" w:date="2017-03-03T16:16:00Z">
            <w:rPr/>
          </w:rPrChange>
        </w:rPr>
        <w:tab/>
        <w:t>00</w:t>
      </w:r>
    </w:p>
    <w:p w14:paraId="2D2E00B0" w14:textId="77777777" w:rsidR="00376E5A" w:rsidRPr="003B40FA" w:rsidRDefault="00376E5A" w:rsidP="00376E5A">
      <w:pPr>
        <w:rPr>
          <w:highlight w:val="lightGray"/>
          <w:rPrChange w:id="177" w:author="Cecília Sartini" w:date="2017-03-03T16:16:00Z">
            <w:rPr/>
          </w:rPrChange>
        </w:rPr>
      </w:pPr>
    </w:p>
    <w:p w14:paraId="02C1E6F3" w14:textId="77777777" w:rsidR="00376E5A" w:rsidRPr="003B40FA" w:rsidRDefault="00376E5A" w:rsidP="00376E5A">
      <w:pPr>
        <w:rPr>
          <w:highlight w:val="lightGray"/>
          <w:rPrChange w:id="178" w:author="Cecília Sartini" w:date="2017-03-03T16:16:00Z">
            <w:rPr/>
          </w:rPrChange>
        </w:rPr>
      </w:pPr>
    </w:p>
    <w:p w14:paraId="7263C2D1" w14:textId="77777777" w:rsidR="00D75674" w:rsidRPr="003B40FA" w:rsidRDefault="00ED3A41" w:rsidP="00A97EAE">
      <w:pPr>
        <w:pStyle w:val="SubttulodoTrabalho"/>
        <w:rPr>
          <w:b/>
          <w:sz w:val="24"/>
          <w:szCs w:val="24"/>
          <w:highlight w:val="lightGray"/>
          <w:rPrChange w:id="179" w:author="Cecília Sartini" w:date="2017-03-03T16:16:00Z">
            <w:rPr>
              <w:b/>
              <w:sz w:val="24"/>
              <w:szCs w:val="24"/>
            </w:rPr>
          </w:rPrChange>
        </w:rPr>
      </w:pPr>
      <w:r w:rsidRPr="003B40FA">
        <w:rPr>
          <w:highlight w:val="lightGray"/>
          <w:rPrChange w:id="180" w:author="Cecília Sartini" w:date="2017-03-03T16:16:00Z">
            <w:rPr/>
          </w:rPrChange>
        </w:rPr>
        <w:br w:type="page"/>
      </w:r>
      <w:r w:rsidR="00862B91" w:rsidRPr="003B40FA">
        <w:rPr>
          <w:b/>
          <w:sz w:val="24"/>
          <w:szCs w:val="24"/>
          <w:highlight w:val="lightGray"/>
          <w:rPrChange w:id="181" w:author="Cecília Sartini" w:date="2017-03-03T16:16:00Z">
            <w:rPr>
              <w:b/>
              <w:sz w:val="24"/>
              <w:szCs w:val="24"/>
            </w:rPr>
          </w:rPrChange>
        </w:rPr>
        <w:lastRenderedPageBreak/>
        <w:t>LISTA DE QUADROS</w:t>
      </w:r>
      <w:r w:rsidR="00535592" w:rsidRPr="003B40FA">
        <w:rPr>
          <w:b/>
          <w:sz w:val="24"/>
          <w:szCs w:val="24"/>
          <w:highlight w:val="lightGray"/>
          <w:rPrChange w:id="182" w:author="Cecília Sartini" w:date="2017-03-03T16:16:00Z">
            <w:rPr>
              <w:b/>
              <w:sz w:val="24"/>
              <w:szCs w:val="24"/>
            </w:rPr>
          </w:rPrChange>
        </w:rPr>
        <w:t xml:space="preserve"> </w:t>
      </w:r>
      <w:r w:rsidR="004011A6" w:rsidRPr="003B40FA">
        <w:rPr>
          <w:b/>
          <w:sz w:val="24"/>
          <w:szCs w:val="24"/>
          <w:highlight w:val="lightGray"/>
          <w:rPrChange w:id="183" w:author="Cecília Sartini" w:date="2017-03-03T16:16:00Z">
            <w:rPr>
              <w:b/>
              <w:sz w:val="24"/>
              <w:szCs w:val="24"/>
            </w:rPr>
          </w:rPrChange>
        </w:rPr>
        <w:t>(</w:t>
      </w:r>
      <w:r w:rsidR="00C2149A" w:rsidRPr="003B40FA">
        <w:rPr>
          <w:b/>
          <w:sz w:val="24"/>
          <w:szCs w:val="24"/>
          <w:highlight w:val="lightGray"/>
          <w:rPrChange w:id="184" w:author="Cecília Sartini" w:date="2017-03-03T16:16:00Z">
            <w:rPr>
              <w:b/>
              <w:sz w:val="24"/>
              <w:szCs w:val="24"/>
              <w:highlight w:val="yellow"/>
            </w:rPr>
          </w:rPrChange>
        </w:rPr>
        <w:t>OPCIONAL</w:t>
      </w:r>
      <w:r w:rsidR="00535592" w:rsidRPr="003B40FA">
        <w:rPr>
          <w:b/>
          <w:sz w:val="24"/>
          <w:szCs w:val="24"/>
          <w:highlight w:val="lightGray"/>
          <w:rPrChange w:id="185" w:author="Cecília Sartini" w:date="2017-03-03T16:16:00Z">
            <w:rPr>
              <w:b/>
              <w:sz w:val="24"/>
              <w:szCs w:val="24"/>
              <w:highlight w:val="yellow"/>
            </w:rPr>
          </w:rPrChange>
        </w:rPr>
        <w:t>)</w:t>
      </w:r>
    </w:p>
    <w:p w14:paraId="40C750A6" w14:textId="77777777" w:rsidR="00ED3A41" w:rsidRPr="003B40FA" w:rsidRDefault="00ED3A41" w:rsidP="00A97EAE">
      <w:pPr>
        <w:rPr>
          <w:highlight w:val="lightGray"/>
          <w:rPrChange w:id="186" w:author="Cecília Sartini" w:date="2017-03-03T16:16:00Z">
            <w:rPr/>
          </w:rPrChange>
        </w:rPr>
      </w:pPr>
    </w:p>
    <w:p w14:paraId="3A7BEC8D" w14:textId="77777777" w:rsidR="00376E5A" w:rsidRPr="003B40FA" w:rsidRDefault="00376E5A" w:rsidP="00A97EAE">
      <w:pPr>
        <w:rPr>
          <w:highlight w:val="lightGray"/>
          <w:rPrChange w:id="187" w:author="Cecília Sartini" w:date="2017-03-03T16:16:00Z">
            <w:rPr/>
          </w:rPrChange>
        </w:rPr>
      </w:pPr>
    </w:p>
    <w:p w14:paraId="280E532C" w14:textId="77777777" w:rsidR="007621BE" w:rsidRPr="003B40FA" w:rsidRDefault="00E0089B" w:rsidP="00A97EAE">
      <w:pPr>
        <w:pStyle w:val="Sumrio1"/>
        <w:rPr>
          <w:noProof/>
          <w:snapToGrid/>
          <w:sz w:val="22"/>
          <w:szCs w:val="22"/>
          <w:highlight w:val="lightGray"/>
          <w:rPrChange w:id="188" w:author="Cecília Sartini" w:date="2017-03-03T16:16:00Z">
            <w:rPr>
              <w:noProof/>
              <w:snapToGrid/>
              <w:sz w:val="22"/>
              <w:szCs w:val="22"/>
            </w:rPr>
          </w:rPrChange>
        </w:rPr>
      </w:pPr>
      <w:r w:rsidRPr="003B40FA">
        <w:rPr>
          <w:highlight w:val="lightGray"/>
          <w:rPrChange w:id="189" w:author="Cecília Sartini" w:date="2017-03-03T16:16:00Z">
            <w:rPr/>
          </w:rPrChange>
        </w:rPr>
        <w:fldChar w:fldCharType="begin"/>
      </w:r>
      <w:r w:rsidRPr="003B40FA">
        <w:rPr>
          <w:highlight w:val="lightGray"/>
          <w:rPrChange w:id="190" w:author="Cecília Sartini" w:date="2017-03-03T16:16:00Z">
            <w:rPr/>
          </w:rPrChange>
        </w:rPr>
        <w:instrText xml:space="preserve"> TOC \h \z \t "Titulo de Quadro;1" </w:instrText>
      </w:r>
      <w:r w:rsidRPr="003B40FA">
        <w:rPr>
          <w:highlight w:val="lightGray"/>
          <w:rPrChange w:id="191" w:author="Cecília Sartini" w:date="2017-03-03T16:16:00Z">
            <w:rPr>
              <w:b w:val="0"/>
              <w:bCs w:val="0"/>
              <w:caps w:val="0"/>
            </w:rPr>
          </w:rPrChange>
        </w:rPr>
        <w:fldChar w:fldCharType="separate"/>
      </w:r>
      <w:r w:rsidR="00720DDF" w:rsidRPr="003B40FA">
        <w:rPr>
          <w:highlight w:val="lightGray"/>
          <w:rPrChange w:id="192" w:author="Cecília Sartini" w:date="2017-03-03T16:16:00Z">
            <w:rPr/>
          </w:rPrChange>
        </w:rPr>
        <w:fldChar w:fldCharType="begin"/>
      </w:r>
      <w:r w:rsidR="00720DDF" w:rsidRPr="003B40FA">
        <w:rPr>
          <w:highlight w:val="lightGray"/>
          <w:rPrChange w:id="193" w:author="Cecília Sartini" w:date="2017-03-03T16:16:00Z">
            <w:rPr/>
          </w:rPrChange>
        </w:rPr>
        <w:instrText xml:space="preserve"> HYPERLINK \l "_Toc426098529" </w:instrText>
      </w:r>
      <w:r w:rsidR="00720DDF" w:rsidRPr="003B40FA">
        <w:rPr>
          <w:highlight w:val="lightGray"/>
          <w:rPrChange w:id="194" w:author="Cecília Sartini" w:date="2017-03-03T16:16:00Z">
            <w:rPr>
              <w:noProof/>
            </w:rPr>
          </w:rPrChange>
        </w:rPr>
        <w:fldChar w:fldCharType="separate"/>
      </w:r>
      <w:r w:rsidR="007621BE" w:rsidRPr="003B40FA">
        <w:rPr>
          <w:rStyle w:val="Hyperlink"/>
          <w:noProof/>
          <w:highlight w:val="lightGray"/>
          <w:rPrChange w:id="195" w:author="Cecília Sartini" w:date="2017-03-03T16:16:00Z">
            <w:rPr>
              <w:rStyle w:val="Hyperlink"/>
              <w:noProof/>
            </w:rPr>
          </w:rPrChange>
        </w:rPr>
        <w:t>Quadro 1 – Níveis do trabalho monográfico</w:t>
      </w:r>
      <w:r w:rsidR="007621BE" w:rsidRPr="003B40FA">
        <w:rPr>
          <w:noProof/>
          <w:webHidden/>
          <w:highlight w:val="lightGray"/>
          <w:rPrChange w:id="196" w:author="Cecília Sartini" w:date="2017-03-03T16:16:00Z">
            <w:rPr>
              <w:noProof/>
              <w:webHidden/>
            </w:rPr>
          </w:rPrChange>
        </w:rPr>
        <w:tab/>
      </w:r>
      <w:r w:rsidR="007621BE" w:rsidRPr="003B40FA">
        <w:rPr>
          <w:noProof/>
          <w:webHidden/>
          <w:highlight w:val="lightGray"/>
          <w:rPrChange w:id="197" w:author="Cecília Sartini" w:date="2017-03-03T16:16:00Z">
            <w:rPr>
              <w:noProof/>
              <w:webHidden/>
            </w:rPr>
          </w:rPrChange>
        </w:rPr>
        <w:fldChar w:fldCharType="begin"/>
      </w:r>
      <w:r w:rsidR="007621BE" w:rsidRPr="003B40FA">
        <w:rPr>
          <w:noProof/>
          <w:webHidden/>
          <w:highlight w:val="lightGray"/>
          <w:rPrChange w:id="198" w:author="Cecília Sartini" w:date="2017-03-03T16:16:00Z">
            <w:rPr>
              <w:noProof/>
              <w:webHidden/>
            </w:rPr>
          </w:rPrChange>
        </w:rPr>
        <w:instrText xml:space="preserve"> PAGEREF _Toc426098529 \h </w:instrText>
      </w:r>
      <w:r w:rsidR="007621BE" w:rsidRPr="003B40FA">
        <w:rPr>
          <w:noProof/>
          <w:webHidden/>
          <w:highlight w:val="lightGray"/>
          <w:rPrChange w:id="199" w:author="Cecília Sartini" w:date="2017-03-03T16:16:00Z">
            <w:rPr>
              <w:noProof/>
              <w:webHidden/>
              <w:highlight w:val="lightGray"/>
            </w:rPr>
          </w:rPrChange>
        </w:rPr>
      </w:r>
      <w:r w:rsidR="007621BE" w:rsidRPr="003B40FA">
        <w:rPr>
          <w:noProof/>
          <w:webHidden/>
          <w:highlight w:val="lightGray"/>
          <w:rPrChange w:id="200" w:author="Cecília Sartini" w:date="2017-03-03T16:16:00Z">
            <w:rPr>
              <w:noProof/>
              <w:webHidden/>
            </w:rPr>
          </w:rPrChange>
        </w:rPr>
        <w:fldChar w:fldCharType="separate"/>
      </w:r>
      <w:r w:rsidR="007621BE" w:rsidRPr="003B40FA">
        <w:rPr>
          <w:noProof/>
          <w:webHidden/>
          <w:highlight w:val="lightGray"/>
          <w:rPrChange w:id="201" w:author="Cecília Sartini" w:date="2017-03-03T16:16:00Z">
            <w:rPr>
              <w:noProof/>
              <w:webHidden/>
            </w:rPr>
          </w:rPrChange>
        </w:rPr>
        <w:t>16</w:t>
      </w:r>
      <w:r w:rsidR="007621BE" w:rsidRPr="003B40FA">
        <w:rPr>
          <w:noProof/>
          <w:webHidden/>
          <w:highlight w:val="lightGray"/>
          <w:rPrChange w:id="202" w:author="Cecília Sartini" w:date="2017-03-03T16:16:00Z">
            <w:rPr>
              <w:noProof/>
              <w:webHidden/>
            </w:rPr>
          </w:rPrChange>
        </w:rPr>
        <w:fldChar w:fldCharType="end"/>
      </w:r>
      <w:r w:rsidR="00720DDF" w:rsidRPr="003B40FA">
        <w:rPr>
          <w:noProof/>
          <w:highlight w:val="lightGray"/>
          <w:rPrChange w:id="203" w:author="Cecília Sartini" w:date="2017-03-03T16:16:00Z">
            <w:rPr>
              <w:noProof/>
            </w:rPr>
          </w:rPrChange>
        </w:rPr>
        <w:fldChar w:fldCharType="end"/>
      </w:r>
    </w:p>
    <w:p w14:paraId="358BC459" w14:textId="77777777" w:rsidR="00ED3A41" w:rsidRDefault="00E0089B" w:rsidP="00A97EAE">
      <w:pPr>
        <w:pStyle w:val="Sumrio"/>
        <w:spacing w:after="240"/>
      </w:pPr>
      <w:r w:rsidRPr="003B40FA">
        <w:rPr>
          <w:highlight w:val="lightGray"/>
          <w:rPrChange w:id="204" w:author="Cecília Sartini" w:date="2017-03-03T16:16:00Z">
            <w:rPr/>
          </w:rPrChange>
        </w:rPr>
        <w:fldChar w:fldCharType="end"/>
      </w:r>
    </w:p>
    <w:p w14:paraId="16A6A6F1" w14:textId="08BB29AF" w:rsidR="004D746C" w:rsidRPr="00ED3A41" w:rsidRDefault="00ED3A41" w:rsidP="00A97EAE">
      <w:pPr>
        <w:pStyle w:val="SubttulodoTrabalho"/>
        <w:rPr>
          <w:b/>
          <w:sz w:val="24"/>
          <w:szCs w:val="24"/>
        </w:rPr>
      </w:pPr>
      <w:r>
        <w:br w:type="page"/>
      </w:r>
      <w:r w:rsidR="00882C71" w:rsidRPr="00ED3A41">
        <w:rPr>
          <w:b/>
          <w:sz w:val="24"/>
          <w:szCs w:val="24"/>
        </w:rPr>
        <w:lastRenderedPageBreak/>
        <w:t>LISTA DE ABREVIATURAS E</w:t>
      </w:r>
      <w:r w:rsidR="00862B91" w:rsidRPr="00ED3A41">
        <w:rPr>
          <w:b/>
          <w:sz w:val="24"/>
          <w:szCs w:val="24"/>
        </w:rPr>
        <w:t xml:space="preserve"> SIGLAS</w:t>
      </w:r>
      <w:r w:rsidR="00535592" w:rsidRPr="00ED3A41">
        <w:rPr>
          <w:b/>
          <w:sz w:val="24"/>
          <w:szCs w:val="24"/>
        </w:rPr>
        <w:t xml:space="preserve"> </w:t>
      </w:r>
      <w:del w:id="205" w:author="Cecília Sartini" w:date="2017-03-03T16:16:00Z">
        <w:r w:rsidR="00535592" w:rsidRPr="00ED3A41" w:rsidDel="003B40FA">
          <w:rPr>
            <w:b/>
            <w:sz w:val="24"/>
            <w:szCs w:val="24"/>
            <w:highlight w:val="yellow"/>
          </w:rPr>
          <w:delText>(</w:delText>
        </w:r>
        <w:r w:rsidR="00C2149A" w:rsidRPr="00ED3A41" w:rsidDel="003B40FA">
          <w:rPr>
            <w:b/>
            <w:sz w:val="24"/>
            <w:szCs w:val="24"/>
            <w:highlight w:val="yellow"/>
          </w:rPr>
          <w:delText>OPCIONAL</w:delText>
        </w:r>
        <w:r w:rsidR="00535592" w:rsidRPr="00ED3A41" w:rsidDel="003B40FA">
          <w:rPr>
            <w:b/>
            <w:sz w:val="24"/>
            <w:szCs w:val="24"/>
            <w:highlight w:val="yellow"/>
          </w:rPr>
          <w:delText>)</w:delText>
        </w:r>
      </w:del>
    </w:p>
    <w:p w14:paraId="261CC72C" w14:textId="77777777" w:rsidR="00260ABD" w:rsidRDefault="00260ABD" w:rsidP="00A97EAE">
      <w:pPr>
        <w:pStyle w:val="Sumrio"/>
        <w:spacing w:after="240"/>
      </w:pPr>
    </w:p>
    <w:p w14:paraId="0F08CF62" w14:textId="12C60F31" w:rsidR="00376E5A" w:rsidDel="003B40F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  <w:rPr>
          <w:del w:id="206" w:author="Cecília Sartini" w:date="2017-03-03T16:14:00Z"/>
        </w:rPr>
      </w:pPr>
      <w:del w:id="207" w:author="Cecília Sartini" w:date="2017-03-03T16:14:00Z">
        <w:r w:rsidDel="003B40FA">
          <w:delText>ABNT</w:delText>
        </w:r>
        <w:r w:rsidDel="003B40FA">
          <w:tab/>
          <w:delText>Associação Brasileira de Normas Técnicas</w:delText>
        </w:r>
      </w:del>
    </w:p>
    <w:p w14:paraId="25F746DB" w14:textId="399429AF" w:rsidR="00376E5A" w:rsidDel="003B40F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  <w:rPr>
          <w:del w:id="208" w:author="Cecília Sartini" w:date="2017-03-03T16:14:00Z"/>
        </w:rPr>
      </w:pPr>
      <w:del w:id="209" w:author="Cecília Sartini" w:date="2017-03-03T16:14:00Z">
        <w:r w:rsidDel="003B40FA">
          <w:rPr>
            <w:bCs/>
            <w:color w:val="000000"/>
          </w:rPr>
          <w:delText>BNDES</w:delText>
        </w:r>
        <w:r w:rsidDel="003B40FA">
          <w:rPr>
            <w:color w:val="000000"/>
          </w:rPr>
          <w:tab/>
          <w:delText>Banco Nacional de Desenvolvimento Econômico e Social</w:delText>
        </w:r>
      </w:del>
    </w:p>
    <w:p w14:paraId="3CB990D0" w14:textId="754F19F1" w:rsidR="00376E5A" w:rsidDel="003B40FA" w:rsidRDefault="00376E5A" w:rsidP="00376E5A">
      <w:pPr>
        <w:pStyle w:val="Rodap"/>
        <w:tabs>
          <w:tab w:val="clear" w:pos="4419"/>
          <w:tab w:val="clear" w:pos="8838"/>
          <w:tab w:val="left" w:pos="1260"/>
          <w:tab w:val="left" w:pos="1440"/>
        </w:tabs>
        <w:spacing w:line="360" w:lineRule="auto"/>
        <w:ind w:left="1260" w:hanging="1260"/>
        <w:rPr>
          <w:del w:id="210" w:author="Cecília Sartini" w:date="2017-03-03T16:14:00Z"/>
        </w:rPr>
      </w:pPr>
      <w:del w:id="211" w:author="Cecília Sartini" w:date="2017-03-03T16:14:00Z">
        <w:r w:rsidDel="003B40FA">
          <w:delText>IBGE</w:delText>
        </w:r>
        <w:r w:rsidDel="003B40FA">
          <w:tab/>
          <w:delText>Instituto Brasileiro de Geografia e Estatística</w:delText>
        </w:r>
      </w:del>
    </w:p>
    <w:p w14:paraId="7F4AAA90" w14:textId="6CF61268" w:rsidR="00376E5A" w:rsidDel="003B40F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  <w:rPr>
          <w:del w:id="212" w:author="Cecília Sartini" w:date="2017-03-03T16:14:00Z"/>
        </w:rPr>
      </w:pPr>
      <w:del w:id="213" w:author="Cecília Sartini" w:date="2017-03-03T16:14:00Z">
        <w:r w:rsidDel="003B40FA">
          <w:delText>IBICT</w:delText>
        </w:r>
        <w:r w:rsidDel="003B40FA">
          <w:tab/>
          <w:delText>Instituto Brasileiro de Informação em Ciência e Tecnologia</w:delText>
        </w:r>
      </w:del>
    </w:p>
    <w:p w14:paraId="35917689" w14:textId="629B25D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del w:id="214" w:author="Cecília Sartini" w:date="2017-03-03T16:14:00Z">
        <w:r w:rsidDel="003B40FA">
          <w:delText>NBR</w:delText>
        </w:r>
        <w:r w:rsidDel="003B40FA">
          <w:tab/>
          <w:delText>Norma Brasileira</w:delText>
        </w:r>
      </w:del>
      <w:ins w:id="215" w:author="Cecília Sartini" w:date="2017-03-03T16:14:00Z">
        <w:r w:rsidR="003B40FA">
          <w:t>APP Aplicativo para smartphone</w:t>
        </w:r>
      </w:ins>
    </w:p>
    <w:p w14:paraId="1BC4399F" w14:textId="77777777" w:rsidR="00376E5A" w:rsidRPr="007621BE" w:rsidRDefault="00376E5A" w:rsidP="00A97EAE">
      <w:pPr>
        <w:pStyle w:val="Sumrio"/>
        <w:tabs>
          <w:tab w:val="clear" w:pos="8732"/>
        </w:tabs>
      </w:pPr>
    </w:p>
    <w:p w14:paraId="102DB1B1" w14:textId="77777777" w:rsidR="00EE1D10" w:rsidRDefault="00ED3A41" w:rsidP="00A97EAE">
      <w:pPr>
        <w:pStyle w:val="Sumrio"/>
        <w:spacing w:after="240"/>
        <w:jc w:val="center"/>
        <w:rPr>
          <w:b/>
        </w:rPr>
      </w:pPr>
      <w:r>
        <w:br w:type="page"/>
      </w:r>
      <w:r w:rsidR="00EE1D10" w:rsidRPr="00EE1D10">
        <w:rPr>
          <w:sz w:val="20"/>
        </w:rPr>
        <w:lastRenderedPageBreak/>
        <w:br/>
      </w:r>
      <w:r w:rsidR="00EE1D10" w:rsidRPr="00ED3A41">
        <w:rPr>
          <w:b/>
        </w:rPr>
        <w:t>SUMÁRIO</w:t>
      </w:r>
    </w:p>
    <w:p w14:paraId="17401761" w14:textId="77777777" w:rsidR="00C12910" w:rsidRDefault="00C1291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56020573" w:history="1">
        <w:r w:rsidRPr="001778B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Pr="001778B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_Toc456020573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E67B2B" w14:textId="77777777" w:rsidR="00C12910" w:rsidRDefault="0038099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4" w:history="1">
        <w:r w:rsidR="00C12910" w:rsidRPr="001778B6">
          <w:rPr>
            <w:rStyle w:val="Hyperlink"/>
            <w:noProof/>
          </w:rPr>
          <w:t>2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_Toc456020574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14</w:t>
        </w:r>
        <w:r w:rsidR="00C12910">
          <w:rPr>
            <w:noProof/>
            <w:webHidden/>
          </w:rPr>
          <w:fldChar w:fldCharType="end"/>
        </w:r>
      </w:hyperlink>
    </w:p>
    <w:p w14:paraId="0CECB2F2" w14:textId="77777777" w:rsidR="00C12910" w:rsidRDefault="0038099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5" w:history="1">
        <w:r w:rsidR="00C12910" w:rsidRPr="001778B6">
          <w:rPr>
            <w:rStyle w:val="Hyperlink"/>
            <w:noProof/>
          </w:rPr>
          <w:t>3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_Toc456020575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17</w:t>
        </w:r>
        <w:r w:rsidR="00C12910">
          <w:rPr>
            <w:noProof/>
            <w:webHidden/>
          </w:rPr>
          <w:fldChar w:fldCharType="end"/>
        </w:r>
      </w:hyperlink>
    </w:p>
    <w:p w14:paraId="0C45312E" w14:textId="77777777" w:rsidR="00C12910" w:rsidRDefault="0038099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6" w:history="1">
        <w:r w:rsidR="00C12910" w:rsidRPr="001778B6">
          <w:rPr>
            <w:rStyle w:val="Hyperlink"/>
            <w:noProof/>
          </w:rPr>
          <w:t>4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TERCEIRO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_Toc456020576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19</w:t>
        </w:r>
        <w:r w:rsidR="00C12910">
          <w:rPr>
            <w:noProof/>
            <w:webHidden/>
          </w:rPr>
          <w:fldChar w:fldCharType="end"/>
        </w:r>
      </w:hyperlink>
    </w:p>
    <w:p w14:paraId="1CBF3A8D" w14:textId="77777777" w:rsidR="00C12910" w:rsidRDefault="0038099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7" w:history="1">
        <w:r w:rsidR="00C12910" w:rsidRPr="001778B6">
          <w:rPr>
            <w:rStyle w:val="Hyperlink"/>
            <w:noProof/>
          </w:rPr>
          <w:t>CONsiderações finais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_Toc456020577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20</w:t>
        </w:r>
        <w:r w:rsidR="00C12910">
          <w:rPr>
            <w:noProof/>
            <w:webHidden/>
          </w:rPr>
          <w:fldChar w:fldCharType="end"/>
        </w:r>
      </w:hyperlink>
    </w:p>
    <w:p w14:paraId="066B4982" w14:textId="77777777" w:rsidR="00C12910" w:rsidRDefault="0038099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8" w:history="1">
        <w:r w:rsidR="00C12910" w:rsidRPr="001778B6">
          <w:rPr>
            <w:rStyle w:val="Hyperlink"/>
            <w:noProof/>
          </w:rPr>
          <w:t>REFERÊNCIAS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_Toc456020578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21</w:t>
        </w:r>
        <w:r w:rsidR="00C12910">
          <w:rPr>
            <w:noProof/>
            <w:webHidden/>
          </w:rPr>
          <w:fldChar w:fldCharType="end"/>
        </w:r>
      </w:hyperlink>
    </w:p>
    <w:p w14:paraId="77690CB2" w14:textId="77777777" w:rsidR="00F205C6" w:rsidRDefault="00C12910" w:rsidP="00A97EAE">
      <w:r>
        <w:rPr>
          <w:b/>
          <w:bCs/>
          <w:caps/>
        </w:rPr>
        <w:fldChar w:fldCharType="end"/>
      </w:r>
    </w:p>
    <w:p w14:paraId="13DA6492" w14:textId="77777777" w:rsidR="00983A0A" w:rsidRPr="007621BE" w:rsidRDefault="00983A0A" w:rsidP="00A97EAE">
      <w:pPr>
        <w:pStyle w:val="Sumrio"/>
        <w:spacing w:after="240"/>
        <w:jc w:val="center"/>
      </w:pPr>
    </w:p>
    <w:bookmarkEnd w:id="109"/>
    <w:bookmarkEnd w:id="110"/>
    <w:bookmarkEnd w:id="111"/>
    <w:bookmarkEnd w:id="112"/>
    <w:bookmarkEnd w:id="113"/>
    <w:bookmarkEnd w:id="114"/>
    <w:bookmarkEnd w:id="115"/>
    <w:p w14:paraId="4C95BA16" w14:textId="77777777" w:rsidR="001A1EBC" w:rsidRDefault="001A1EBC" w:rsidP="00A97EAE">
      <w:pPr>
        <w:tabs>
          <w:tab w:val="left" w:pos="480"/>
        </w:tabs>
        <w:spacing w:line="360" w:lineRule="auto"/>
        <w:rPr>
          <w:b/>
          <w:bCs/>
          <w:highlight w:val="yellow"/>
        </w:rPr>
      </w:pPr>
    </w:p>
    <w:p w14:paraId="6CEDAF58" w14:textId="77777777" w:rsidR="007402D7" w:rsidRPr="007621BE" w:rsidRDefault="007402D7" w:rsidP="00A97EAE">
      <w:pPr>
        <w:spacing w:before="100" w:beforeAutospacing="1" w:after="240" w:afterAutospacing="1"/>
      </w:pPr>
    </w:p>
    <w:p w14:paraId="1D1E4483" w14:textId="77777777" w:rsidR="007402D7" w:rsidRPr="007621BE" w:rsidRDefault="007402D7" w:rsidP="00A97EAE">
      <w:pPr>
        <w:spacing w:after="240"/>
        <w:sectPr w:rsidR="007402D7" w:rsidRPr="007621BE" w:rsidSect="00454C83">
          <w:headerReference w:type="even" r:id="rId10"/>
          <w:footerReference w:type="default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</w:p>
    <w:p w14:paraId="1BF51077" w14:textId="0A0F1C04" w:rsidR="006722CE" w:rsidRPr="007621BE" w:rsidRDefault="006722CE" w:rsidP="00617241">
      <w:pPr>
        <w:pStyle w:val="Ttulo"/>
        <w:numPr>
          <w:ilvl w:val="0"/>
          <w:numId w:val="32"/>
        </w:numPr>
      </w:pPr>
      <w:bookmarkStart w:id="216" w:name="_Toc93473123"/>
      <w:bookmarkStart w:id="217" w:name="_Toc96408761"/>
      <w:bookmarkStart w:id="218" w:name="_Toc96409028"/>
      <w:bookmarkStart w:id="219" w:name="_Toc172266842"/>
      <w:bookmarkStart w:id="220" w:name="_Toc426096895"/>
      <w:bookmarkStart w:id="221" w:name="_Toc426097499"/>
      <w:bookmarkStart w:id="222" w:name="_Toc426097992"/>
      <w:bookmarkStart w:id="223" w:name="_Toc426098146"/>
      <w:bookmarkStart w:id="224" w:name="_Toc426098244"/>
      <w:bookmarkStart w:id="225" w:name="_Toc442262541"/>
      <w:bookmarkStart w:id="226" w:name="_Toc454957022"/>
      <w:bookmarkStart w:id="227" w:name="_Toc456019822"/>
      <w:bookmarkStart w:id="228" w:name="_Toc456020573"/>
      <w:r w:rsidRPr="007621BE">
        <w:lastRenderedPageBreak/>
        <w:t>INTRODUÇÃO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14:paraId="1BDDC353" w14:textId="77777777" w:rsidR="00376E5A" w:rsidRDefault="00376E5A" w:rsidP="00677D12">
      <w:pPr>
        <w:pStyle w:val="Pargrafo"/>
      </w:pPr>
    </w:p>
    <w:p w14:paraId="27716771" w14:textId="14A705BB" w:rsidR="00345FC6" w:rsidRDefault="00EE7169" w:rsidP="00EE7169">
      <w:pPr>
        <w:pStyle w:val="Pargrafo"/>
      </w:pPr>
      <w:r>
        <w:t xml:space="preserve">Diversos aplicativos para celulares </w:t>
      </w:r>
      <w:del w:id="229" w:author="Bruna Cassilha Chueri" w:date="2017-02-22T20:26:00Z">
        <w:r w:rsidDel="001A09E7">
          <w:delText>existem</w:delText>
        </w:r>
      </w:del>
      <w:ins w:id="230" w:author="Bruna Cassilha Chueri" w:date="2017-02-22T20:26:00Z">
        <w:r w:rsidR="001A09E7">
          <w:t>estão disponíveis para serem baixados e instalados</w:t>
        </w:r>
      </w:ins>
      <w:r>
        <w:t xml:space="preserve">. Existem os de “nota rápida”, onde pode-se deixar um lembrete, e existem as “agendas e calendários”. </w:t>
      </w:r>
      <w:r w:rsidR="00345FC6">
        <w:t xml:space="preserve">Entretanto, um </w:t>
      </w:r>
      <w:commentRangeStart w:id="231"/>
      <w:proofErr w:type="spellStart"/>
      <w:r w:rsidR="00345FC6">
        <w:t>App</w:t>
      </w:r>
      <w:proofErr w:type="spellEnd"/>
      <w:r w:rsidR="00345FC6">
        <w:t xml:space="preserve"> </w:t>
      </w:r>
      <w:commentRangeEnd w:id="231"/>
      <w:r w:rsidR="001A09E7">
        <w:rPr>
          <w:rStyle w:val="Refdecomentrio"/>
        </w:rPr>
        <w:commentReference w:id="231"/>
      </w:r>
      <w:r w:rsidR="00345FC6">
        <w:t xml:space="preserve">que uma as duas funções é a proposta e ideia principal deste </w:t>
      </w:r>
      <w:r>
        <w:t>trabalho</w:t>
      </w:r>
      <w:r w:rsidR="00345FC6">
        <w:t>.</w:t>
      </w:r>
      <w:r>
        <w:t xml:space="preserve"> </w:t>
      </w:r>
    </w:p>
    <w:p w14:paraId="631766B5" w14:textId="3A5B1C7B" w:rsidR="00EE7169" w:rsidRDefault="00345FC6" w:rsidP="00EE7169">
      <w:pPr>
        <w:pStyle w:val="Pargrafo"/>
      </w:pPr>
      <w:r>
        <w:t>Para uma parte dos usuários, é bem complicado lembrar do analgésico que acabou, da roupa que rasgou e deve ser reposta, ou até mesmo do congelado para a janta. Através de um banco de dados e com o auxílio do GPS, usuários podem anotar esses e demais itens, e cadastrar a loja onde podem ser adquiridos (</w:t>
      </w:r>
      <w:del w:id="232" w:author="Bruna Cassilha Chueri" w:date="2017-02-22T20:29:00Z">
        <w:r w:rsidDel="001A09E7">
          <w:delText>Farmácia</w:delText>
        </w:r>
      </w:del>
      <w:ins w:id="233" w:author="Bruna Cassilha Chueri" w:date="2017-02-22T20:29:00Z">
        <w:r w:rsidR="001A09E7">
          <w:t>farmácia</w:t>
        </w:r>
      </w:ins>
      <w:r>
        <w:t xml:space="preserve">, </w:t>
      </w:r>
      <w:del w:id="234" w:author="Bruna Cassilha Chueri" w:date="2017-02-22T20:29:00Z">
        <w:r w:rsidDel="001A09E7">
          <w:delText>Mercado</w:delText>
        </w:r>
      </w:del>
      <w:ins w:id="235" w:author="Bruna Cassilha Chueri" w:date="2017-02-22T20:29:00Z">
        <w:r w:rsidR="001A09E7">
          <w:t>mercado</w:t>
        </w:r>
      </w:ins>
      <w:r>
        <w:t xml:space="preserve">, </w:t>
      </w:r>
      <w:proofErr w:type="spellStart"/>
      <w:r>
        <w:t>etc</w:t>
      </w:r>
      <w:proofErr w:type="spellEnd"/>
      <w:r>
        <w:t xml:space="preserve">). E então, ao passar por uma delas, receberá a notificação do </w:t>
      </w:r>
      <w:proofErr w:type="spellStart"/>
      <w:r>
        <w:t>App</w:t>
      </w:r>
      <w:proofErr w:type="spellEnd"/>
      <w:r>
        <w:t>.</w:t>
      </w:r>
      <w:r w:rsidR="00EE7169">
        <w:t xml:space="preserve"> </w:t>
      </w:r>
    </w:p>
    <w:p w14:paraId="63D4BACD" w14:textId="70206710" w:rsidR="00677D12" w:rsidRDefault="00EE7169" w:rsidP="00677D12">
      <w:pPr>
        <w:pStyle w:val="Pargrafo"/>
        <w:rPr>
          <w:i/>
          <w:iCs/>
        </w:rPr>
      </w:pPr>
      <w:r>
        <w:rPr>
          <w:i/>
          <w:iCs/>
        </w:rPr>
        <w:t xml:space="preserve"> </w:t>
      </w:r>
      <w:r w:rsidR="00677D12">
        <w:rPr>
          <w:i/>
          <w:iCs/>
        </w:rPr>
        <w:t>(OBS: Considerar a contagem das páginas a partir da folha de rosto, mas numerar somente a partir da introdução).</w:t>
      </w:r>
    </w:p>
    <w:p w14:paraId="4C6051D7" w14:textId="77777777" w:rsidR="00F03114" w:rsidRDefault="00F03114" w:rsidP="00A97EAE">
      <w:pPr>
        <w:spacing w:line="360" w:lineRule="auto"/>
        <w:ind w:firstLine="709"/>
        <w:rPr>
          <w:b/>
        </w:rPr>
      </w:pPr>
    </w:p>
    <w:p w14:paraId="5177E80B" w14:textId="519A2A8B" w:rsidR="00F03114" w:rsidRPr="00423300" w:rsidDel="00B7160A" w:rsidRDefault="00617241">
      <w:pPr>
        <w:pStyle w:val="Subttulo"/>
        <w:rPr>
          <w:del w:id="236" w:author="Cecília Sartini" w:date="2017-03-12T17:48:00Z"/>
          <w:rPrChange w:id="237" w:author="Cecília Sartini" w:date="2017-03-13T06:36:00Z">
            <w:rPr>
              <w:del w:id="238" w:author="Cecília Sartini" w:date="2017-03-12T17:48:00Z"/>
            </w:rPr>
          </w:rPrChange>
        </w:rPr>
        <w:pPrChange w:id="239" w:author="Cecília Sartini" w:date="2017-03-12T17:48:00Z">
          <w:pPr>
            <w:pStyle w:val="Ttulo"/>
          </w:pPr>
        </w:pPrChange>
      </w:pPr>
      <w:r w:rsidRPr="00423300">
        <w:rPr>
          <w:rPrChange w:id="240" w:author="Cecília Sartini" w:date="2017-03-13T06:36:00Z">
            <w:rPr>
              <w:b w:val="0"/>
              <w:bCs w:val="0"/>
            </w:rPr>
          </w:rPrChange>
        </w:rPr>
        <w:t xml:space="preserve">1.1 </w:t>
      </w:r>
      <w:r w:rsidR="00BD21DC" w:rsidRPr="00423300">
        <w:rPr>
          <w:rPrChange w:id="241" w:author="Cecília Sartini" w:date="2017-03-13T06:36:00Z">
            <w:rPr>
              <w:b w:val="0"/>
              <w:bCs w:val="0"/>
            </w:rPr>
          </w:rPrChange>
        </w:rPr>
        <w:t>Problema de Pesquisa</w:t>
      </w:r>
      <w:ins w:id="242" w:author="Cecília Sartini" w:date="2017-03-03T16:15:00Z">
        <w:r w:rsidR="003B40FA" w:rsidRPr="00423300">
          <w:rPr>
            <w:rPrChange w:id="243" w:author="Cecília Sartini" w:date="2017-03-13T06:36:00Z">
              <w:rPr>
                <w:b w:val="0"/>
                <w:bCs w:val="0"/>
              </w:rPr>
            </w:rPrChange>
          </w:rPr>
          <w:t xml:space="preserve"> </w:t>
        </w:r>
      </w:ins>
    </w:p>
    <w:p w14:paraId="2B1DB9B5" w14:textId="77777777" w:rsidR="00B7160A" w:rsidRPr="00423300" w:rsidRDefault="00B7160A">
      <w:pPr>
        <w:rPr>
          <w:ins w:id="244" w:author="Cecília Sartini" w:date="2017-03-12T17:48:00Z"/>
        </w:rPr>
        <w:pPrChange w:id="245" w:author="Cecília Sartini" w:date="2017-03-12T17:48:00Z">
          <w:pPr>
            <w:pStyle w:val="Subttulo"/>
          </w:pPr>
        </w:pPrChange>
      </w:pPr>
    </w:p>
    <w:p w14:paraId="2E6A2F7E" w14:textId="77777777" w:rsidR="00B7160A" w:rsidRPr="001218EE" w:rsidRDefault="00B7160A">
      <w:pPr>
        <w:rPr>
          <w:ins w:id="246" w:author="Cecília Sartini" w:date="2017-03-12T17:48:00Z"/>
        </w:rPr>
        <w:pPrChange w:id="247" w:author="Cecília Sartini" w:date="2017-03-12T17:48:00Z">
          <w:pPr>
            <w:pStyle w:val="Subttulo"/>
          </w:pPr>
        </w:pPrChange>
      </w:pPr>
    </w:p>
    <w:p w14:paraId="1920DD0A" w14:textId="521D8CFA" w:rsidR="00952F9F" w:rsidRDefault="00952F9F">
      <w:pPr>
        <w:pStyle w:val="Subttulo"/>
        <w:rPr>
          <w:ins w:id="248" w:author="Cecília Sartini" w:date="2017-03-13T06:56:00Z"/>
          <w:rFonts w:ascii="Arial" w:hAnsi="Arial" w:cs="Arial"/>
          <w:sz w:val="24"/>
          <w:szCs w:val="24"/>
        </w:rPr>
        <w:pPrChange w:id="249" w:author="Cecília Sartini" w:date="2017-03-13T06:34:00Z">
          <w:pPr>
            <w:pStyle w:val="Ttulo"/>
          </w:pPr>
        </w:pPrChange>
      </w:pPr>
      <w:ins w:id="250" w:author="Cecília Sartini" w:date="2017-03-13T06:48:00Z">
        <w:r>
          <w:rPr>
            <w:rFonts w:ascii="Arial" w:eastAsia="Times New Roman" w:hAnsi="Arial" w:cs="Arial"/>
            <w:color w:val="auto"/>
            <w:spacing w:val="0"/>
            <w:sz w:val="24"/>
            <w:szCs w:val="24"/>
          </w:rPr>
          <w:t>A procrastinação, ou ato e efeito de deixar tudo para depois</w:t>
        </w:r>
      </w:ins>
      <w:ins w:id="251" w:author="Cecília Sartini" w:date="2017-03-13T06:49:00Z">
        <w:r>
          <w:rPr>
            <w:rFonts w:ascii="Arial" w:eastAsia="Times New Roman" w:hAnsi="Arial" w:cs="Arial"/>
            <w:color w:val="auto"/>
            <w:spacing w:val="0"/>
            <w:sz w:val="24"/>
            <w:szCs w:val="24"/>
          </w:rPr>
          <w:t>,</w:t>
        </w:r>
      </w:ins>
      <w:ins w:id="252" w:author="Cecília Sartini" w:date="2017-03-13T06:48:00Z">
        <w:r>
          <w:rPr>
            <w:rFonts w:ascii="Arial" w:eastAsia="Times New Roman" w:hAnsi="Arial" w:cs="Arial"/>
            <w:color w:val="auto"/>
            <w:spacing w:val="0"/>
            <w:sz w:val="24"/>
            <w:szCs w:val="24"/>
          </w:rPr>
          <w:t xml:space="preserve"> está cada vez mais presente na sociedade atual. </w:t>
        </w:r>
      </w:ins>
      <w:ins w:id="253" w:author="Cecília Sartini" w:date="2017-03-13T06:49:00Z">
        <w:r>
          <w:rPr>
            <w:rFonts w:ascii="Arial" w:eastAsia="Times New Roman" w:hAnsi="Arial" w:cs="Arial"/>
            <w:color w:val="auto"/>
            <w:spacing w:val="0"/>
            <w:sz w:val="24"/>
            <w:szCs w:val="24"/>
          </w:rPr>
          <w:t>Para evitar</w:t>
        </w:r>
      </w:ins>
      <w:ins w:id="254" w:author="Cecília Sartini" w:date="2017-03-13T07:13:00Z">
        <w:r w:rsidR="00131CEB">
          <w:rPr>
            <w:rFonts w:ascii="Arial" w:eastAsia="Times New Roman" w:hAnsi="Arial" w:cs="Arial"/>
            <w:color w:val="auto"/>
            <w:spacing w:val="0"/>
            <w:sz w:val="24"/>
            <w:szCs w:val="24"/>
          </w:rPr>
          <w:t xml:space="preserve"> e melhorar</w:t>
        </w:r>
      </w:ins>
      <w:ins w:id="255" w:author="Cecília Sartini" w:date="2017-03-13T06:49:00Z">
        <w:r>
          <w:rPr>
            <w:rFonts w:ascii="Arial" w:eastAsia="Times New Roman" w:hAnsi="Arial" w:cs="Arial"/>
            <w:color w:val="auto"/>
            <w:spacing w:val="0"/>
            <w:sz w:val="24"/>
            <w:szCs w:val="24"/>
          </w:rPr>
          <w:t xml:space="preserve"> isso </w:t>
        </w:r>
      </w:ins>
      <w:ins w:id="256" w:author="Cecília Sartini" w:date="2017-03-13T07:13:00Z">
        <w:r w:rsidR="00131CEB">
          <w:rPr>
            <w:rFonts w:ascii="Arial" w:eastAsia="Times New Roman" w:hAnsi="Arial" w:cs="Arial"/>
            <w:color w:val="auto"/>
            <w:spacing w:val="0"/>
            <w:sz w:val="24"/>
            <w:szCs w:val="24"/>
          </w:rPr>
          <w:t xml:space="preserve">que o projeto será elaborado. </w:t>
        </w:r>
      </w:ins>
    </w:p>
    <w:p w14:paraId="7D7B006E" w14:textId="1CCC7930" w:rsidR="00560293" w:rsidRPr="00423300" w:rsidDel="00B7160A" w:rsidRDefault="00345FC6">
      <w:pPr>
        <w:pStyle w:val="Pargrafo"/>
        <w:jc w:val="left"/>
        <w:rPr>
          <w:del w:id="257" w:author="Cecília Sartini" w:date="2017-03-12T17:47:00Z"/>
        </w:rPr>
        <w:pPrChange w:id="258" w:author="Cecília Sartini" w:date="2017-03-12T17:48:00Z">
          <w:pPr>
            <w:pStyle w:val="Pargrafo"/>
          </w:pPr>
        </w:pPrChange>
      </w:pPr>
      <w:del w:id="259" w:author="Cecília Sartini" w:date="2017-03-12T17:47:00Z">
        <w:r w:rsidRPr="00423300" w:rsidDel="00B7160A">
          <w:delText xml:space="preserve">- </w:delText>
        </w:r>
        <w:commentRangeStart w:id="260"/>
        <w:r w:rsidRPr="00423300" w:rsidDel="00B7160A">
          <w:delText>Como fazer o usuário confiar neste App?</w:delText>
        </w:r>
        <w:commentRangeEnd w:id="260"/>
        <w:r w:rsidR="001A09E7" w:rsidRPr="00423300" w:rsidDel="00B7160A">
          <w:rPr>
            <w:rPrChange w:id="261" w:author="Cecília Sartini" w:date="2017-03-13T06:36:00Z">
              <w:rPr>
                <w:rStyle w:val="Refdecomentrio"/>
              </w:rPr>
            </w:rPrChange>
          </w:rPr>
          <w:commentReference w:id="260"/>
        </w:r>
      </w:del>
    </w:p>
    <w:p w14:paraId="225EEB18" w14:textId="4FD2C3A8" w:rsidR="003B40FA" w:rsidRPr="00423300" w:rsidDel="00B7160A" w:rsidRDefault="00345FC6">
      <w:pPr>
        <w:pStyle w:val="Pargrafo"/>
        <w:jc w:val="left"/>
        <w:rPr>
          <w:del w:id="262" w:author="Cecília Sartini" w:date="2017-03-12T17:47:00Z"/>
        </w:rPr>
        <w:pPrChange w:id="263" w:author="Cecília Sartini" w:date="2017-03-12T17:48:00Z">
          <w:pPr>
            <w:pStyle w:val="Pargrafo"/>
          </w:pPr>
        </w:pPrChange>
      </w:pPr>
      <w:del w:id="264" w:author="Cecília Sartini" w:date="2017-03-12T17:47:00Z">
        <w:r w:rsidRPr="00423300" w:rsidDel="00B7160A">
          <w:delText>- Como mapear através do GPS?</w:delText>
        </w:r>
      </w:del>
    </w:p>
    <w:p w14:paraId="4E207ED7" w14:textId="52B63700" w:rsidR="001218EE" w:rsidRPr="001218EE" w:rsidRDefault="00617241">
      <w:pPr>
        <w:pStyle w:val="Subttulo"/>
        <w:rPr>
          <w:b/>
          <w:bCs/>
          <w:rPrChange w:id="265" w:author="Cecília Sartini" w:date="2017-03-13T06:34:00Z">
            <w:rPr>
              <w:rFonts w:ascii="Arial" w:hAnsi="Arial" w:cs="Arial"/>
              <w:b w:val="0"/>
              <w:bCs w:val="0"/>
              <w:kern w:val="0"/>
              <w:sz w:val="24"/>
              <w:szCs w:val="24"/>
            </w:rPr>
          </w:rPrChange>
        </w:rPr>
        <w:pPrChange w:id="266" w:author="Cecília Sartini" w:date="2017-03-13T07:13:00Z">
          <w:pPr>
            <w:pStyle w:val="Ttulo"/>
          </w:pPr>
        </w:pPrChange>
      </w:pPr>
      <w:del w:id="267" w:author="Cecília Sartini" w:date="2017-03-13T06:34:00Z">
        <w:r w:rsidRPr="00423300" w:rsidDel="001218EE">
          <w:rPr>
            <w:rFonts w:ascii="Arial" w:eastAsia="Times New Roman" w:hAnsi="Arial" w:cs="Arial"/>
            <w:color w:val="auto"/>
            <w:spacing w:val="0"/>
            <w:sz w:val="24"/>
            <w:szCs w:val="24"/>
            <w:rPrChange w:id="268" w:author="Cecília Sartini" w:date="2017-03-13T06:36:00Z">
              <w:rPr/>
            </w:rPrChange>
          </w:rPr>
          <w:delText xml:space="preserve">2 </w:delText>
        </w:r>
        <w:r w:rsidR="00F03114" w:rsidRPr="00423300" w:rsidDel="001218EE">
          <w:rPr>
            <w:rFonts w:ascii="Arial" w:eastAsia="Times New Roman" w:hAnsi="Arial" w:cs="Arial"/>
            <w:color w:val="auto"/>
            <w:spacing w:val="0"/>
            <w:sz w:val="24"/>
            <w:szCs w:val="24"/>
            <w:rPrChange w:id="269" w:author="Cecília Sartini" w:date="2017-03-13T06:36:00Z">
              <w:rPr/>
            </w:rPrChange>
          </w:rPr>
          <w:delText xml:space="preserve">Objetivos do </w:delText>
        </w:r>
        <w:r w:rsidR="00BD21DC" w:rsidRPr="00423300" w:rsidDel="001218EE">
          <w:rPr>
            <w:rFonts w:ascii="Arial" w:eastAsia="Times New Roman" w:hAnsi="Arial" w:cs="Arial"/>
            <w:color w:val="auto"/>
            <w:spacing w:val="0"/>
            <w:sz w:val="24"/>
            <w:szCs w:val="24"/>
            <w:rPrChange w:id="270" w:author="Cecília Sartini" w:date="2017-03-13T06:36:00Z">
              <w:rPr/>
            </w:rPrChange>
          </w:rPr>
          <w:delText>T</w:delText>
        </w:r>
        <w:r w:rsidR="00F03114" w:rsidRPr="00423300" w:rsidDel="001218EE">
          <w:rPr>
            <w:rFonts w:ascii="Arial" w:eastAsia="Times New Roman" w:hAnsi="Arial" w:cs="Arial"/>
            <w:color w:val="auto"/>
            <w:spacing w:val="0"/>
            <w:sz w:val="24"/>
            <w:szCs w:val="24"/>
            <w:rPrChange w:id="271" w:author="Cecília Sartini" w:date="2017-03-13T06:36:00Z">
              <w:rPr/>
            </w:rPrChange>
          </w:rPr>
          <w:delText>rabalho</w:delText>
        </w:r>
      </w:del>
    </w:p>
    <w:p w14:paraId="4331BB12" w14:textId="44F6DF75" w:rsidR="00F03114" w:rsidRPr="00C12910" w:rsidRDefault="00617241" w:rsidP="00617241">
      <w:pPr>
        <w:pStyle w:val="Subttulo"/>
      </w:pPr>
      <w:commentRangeStart w:id="272"/>
      <w:r>
        <w:t xml:space="preserve">2.1 </w:t>
      </w:r>
      <w:r w:rsidR="00F03114" w:rsidRPr="00C12910">
        <w:t>Geral:</w:t>
      </w:r>
      <w:commentRangeEnd w:id="272"/>
      <w:r w:rsidR="00951122">
        <w:rPr>
          <w:rStyle w:val="Refdecomentrio"/>
          <w:rFonts w:ascii="Arial" w:eastAsia="Times New Roman" w:hAnsi="Arial" w:cs="Arial"/>
          <w:color w:val="auto"/>
          <w:spacing w:val="0"/>
        </w:rPr>
        <w:commentReference w:id="272"/>
      </w:r>
    </w:p>
    <w:p w14:paraId="369D35A9" w14:textId="77777777" w:rsidR="00131CEB" w:rsidRDefault="00F76C83" w:rsidP="00AF65D2">
      <w:pPr>
        <w:pStyle w:val="Pargrafo"/>
        <w:rPr>
          <w:ins w:id="273" w:author="Cecília Sartini" w:date="2017-03-13T07:15:00Z"/>
        </w:rPr>
      </w:pPr>
      <w:del w:id="274" w:author="Cecília Sartini" w:date="2017-03-13T07:14:00Z">
        <w:r w:rsidDel="00131CEB">
          <w:delText xml:space="preserve">Mostrar as facilidades benéficas que são geradas a cada minuto mais que o usuário utiliza os Apps.  </w:delText>
        </w:r>
      </w:del>
      <w:ins w:id="275" w:author="Cecília Sartini" w:date="2017-03-13T07:14:00Z">
        <w:r w:rsidR="00131CEB">
          <w:t>Reduzir a procrastinação, ajudando o usu</w:t>
        </w:r>
      </w:ins>
      <w:ins w:id="276" w:author="Cecília Sartini" w:date="2017-03-13T07:15:00Z">
        <w:r w:rsidR="00131CEB">
          <w:t>ário a adquirir cada vez mais confiança.</w:t>
        </w:r>
      </w:ins>
    </w:p>
    <w:p w14:paraId="0C2D1469" w14:textId="482052F6" w:rsidR="00BD21DC" w:rsidRDefault="00131CEB" w:rsidP="00AF65D2">
      <w:pPr>
        <w:pStyle w:val="Pargrafo"/>
      </w:pPr>
      <w:ins w:id="277" w:author="Cecília Sartini" w:date="2017-03-13T07:14:00Z">
        <w:r>
          <w:t xml:space="preserve"> </w:t>
        </w:r>
      </w:ins>
    </w:p>
    <w:p w14:paraId="7F498EAB" w14:textId="5530E736" w:rsidR="00F03114" w:rsidRPr="00A67D25" w:rsidRDefault="00617241" w:rsidP="00617241">
      <w:pPr>
        <w:pStyle w:val="Subttulo"/>
      </w:pPr>
      <w:commentRangeStart w:id="278"/>
      <w:del w:id="279" w:author="Cecília Sartini" w:date="2017-03-13T07:15:00Z">
        <w:r w:rsidDel="00131CEB">
          <w:delText xml:space="preserve">2.2 </w:delText>
        </w:r>
        <w:r w:rsidR="004050E3" w:rsidDel="00131CEB">
          <w:delText>Es</w:delText>
        </w:r>
        <w:r w:rsidR="00F03114" w:rsidRPr="00A67D25" w:rsidDel="00131CEB">
          <w:delText>pecíficos</w:delText>
        </w:r>
      </w:del>
      <w:ins w:id="280" w:author="Cecília Sartini" w:date="2017-03-13T07:15:00Z">
        <w:r w:rsidR="00131CEB">
          <w:t>2.2. Específicos</w:t>
        </w:r>
      </w:ins>
      <w:r w:rsidR="00F03114" w:rsidRPr="00A67D25">
        <w:t>:</w:t>
      </w:r>
      <w:commentRangeEnd w:id="278"/>
      <w:r w:rsidR="00951122">
        <w:rPr>
          <w:rStyle w:val="Refdecomentrio"/>
          <w:rFonts w:ascii="Arial" w:eastAsia="Times New Roman" w:hAnsi="Arial" w:cs="Arial"/>
          <w:color w:val="auto"/>
          <w:spacing w:val="0"/>
        </w:rPr>
        <w:commentReference w:id="278"/>
      </w:r>
    </w:p>
    <w:p w14:paraId="4C5F1CAC" w14:textId="4977312C" w:rsidR="00F03114" w:rsidDel="00131CEB" w:rsidRDefault="00560293" w:rsidP="00AF65D2">
      <w:pPr>
        <w:pStyle w:val="Pargrafo"/>
        <w:rPr>
          <w:del w:id="281" w:author="Cecília Sartini" w:date="2017-03-13T07:15:00Z"/>
        </w:rPr>
      </w:pPr>
      <w:del w:id="282" w:author="Cecília Sartini" w:date="2017-03-13T07:15:00Z">
        <w:r w:rsidDel="00131CEB">
          <w:delText xml:space="preserve">- </w:delText>
        </w:r>
        <w:r w:rsidR="006442B0" w:rsidDel="00131CEB">
          <w:delText>Alertar</w:delText>
        </w:r>
        <w:r w:rsidDel="00131CEB">
          <w:delText>;</w:delText>
        </w:r>
      </w:del>
      <w:ins w:id="283" w:author="Bruna Cassilha Chueri" w:date="2017-02-22T20:32:00Z">
        <w:del w:id="284" w:author="Cecília Sartini" w:date="2017-03-13T07:15:00Z">
          <w:r w:rsidR="00951122" w:rsidDel="00131CEB">
            <w:delText xml:space="preserve"> alertar o que?</w:delText>
          </w:r>
        </w:del>
      </w:ins>
    </w:p>
    <w:p w14:paraId="071DF763" w14:textId="77ECF103" w:rsidR="00617241" w:rsidRDefault="00617241" w:rsidP="00AF65D2">
      <w:pPr>
        <w:pStyle w:val="Pargrafo"/>
      </w:pPr>
      <w:r>
        <w:t xml:space="preserve">- </w:t>
      </w:r>
      <w:r w:rsidR="006442B0">
        <w:t>Lembrar</w:t>
      </w:r>
      <w:del w:id="285" w:author="Cecília Sartini" w:date="2017-03-13T07:16:00Z">
        <w:r w:rsidDel="00131CEB">
          <w:delText>;</w:delText>
        </w:r>
      </w:del>
      <w:ins w:id="286" w:author="Bruna Cassilha Chueri" w:date="2017-02-22T20:32:00Z">
        <w:del w:id="287" w:author="Cecília Sartini" w:date="2017-03-13T07:16:00Z">
          <w:r w:rsidR="00951122" w:rsidDel="00131CEB">
            <w:delText xml:space="preserve"> lembrar do que?</w:delText>
          </w:r>
        </w:del>
      </w:ins>
      <w:ins w:id="288" w:author="Cecília Sartini" w:date="2017-03-13T07:16:00Z">
        <w:r w:rsidR="00131CEB">
          <w:t xml:space="preserve"> os usuários de itens a serem comprados;</w:t>
        </w:r>
      </w:ins>
    </w:p>
    <w:p w14:paraId="3711FAC8" w14:textId="2F1194EE" w:rsidR="006442B0" w:rsidRDefault="006442B0" w:rsidP="00AF65D2">
      <w:pPr>
        <w:pStyle w:val="Pargrafo"/>
        <w:rPr>
          <w:ins w:id="289" w:author="Cecília Sartini" w:date="2017-03-13T07:19:00Z"/>
        </w:rPr>
      </w:pPr>
      <w:r>
        <w:t>- Ajudar</w:t>
      </w:r>
      <w:del w:id="290" w:author="Cecília Sartini" w:date="2017-03-13T07:16:00Z">
        <w:r w:rsidDel="00131CEB">
          <w:delText>;</w:delText>
        </w:r>
      </w:del>
      <w:ins w:id="291" w:author="Bruna Cassilha Chueri" w:date="2017-02-22T20:33:00Z">
        <w:del w:id="292" w:author="Cecília Sartini" w:date="2017-03-13T07:16:00Z">
          <w:r w:rsidR="00951122" w:rsidDel="00131CEB">
            <w:delText xml:space="preserve"> ajudar em que?</w:delText>
          </w:r>
        </w:del>
      </w:ins>
      <w:ins w:id="293" w:author="Cecília Sartini" w:date="2017-03-13T07:16:00Z">
        <w:r w:rsidR="00131CEB">
          <w:t xml:space="preserve"> os usuários a uma melhor rotina, sem deixar tudo para última hora</w:t>
        </w:r>
      </w:ins>
      <w:ins w:id="294" w:author="Cecília Sartini" w:date="2017-03-13T07:20:00Z">
        <w:r w:rsidR="00634722">
          <w:t>, correndo o risco de esquecer</w:t>
        </w:r>
      </w:ins>
      <w:ins w:id="295" w:author="Cecília Sartini" w:date="2017-03-13T07:16:00Z">
        <w:r w:rsidR="00131CEB">
          <w:t>;</w:t>
        </w:r>
      </w:ins>
    </w:p>
    <w:p w14:paraId="1D3EA8F7" w14:textId="0C25FCF8" w:rsidR="00634722" w:rsidRDefault="00634722" w:rsidP="00AF65D2">
      <w:pPr>
        <w:pStyle w:val="Pargrafo"/>
        <w:rPr>
          <w:ins w:id="296" w:author="Cecília Sartini" w:date="2017-03-13T07:19:00Z"/>
        </w:rPr>
      </w:pPr>
      <w:ins w:id="297" w:author="Cecília Sartini" w:date="2017-03-13T07:19:00Z">
        <w:r>
          <w:t xml:space="preserve">- Agilizar </w:t>
        </w:r>
      </w:ins>
      <w:ins w:id="298" w:author="Cecília Sartini" w:date="2017-03-13T07:20:00Z">
        <w:r>
          <w:t>a criação d</w:t>
        </w:r>
      </w:ins>
      <w:ins w:id="299" w:author="Cecília Sartini" w:date="2017-03-13T07:19:00Z">
        <w:r>
          <w:t>e listas de compras;</w:t>
        </w:r>
      </w:ins>
    </w:p>
    <w:p w14:paraId="0F5D1EC9" w14:textId="0D7F9EE3" w:rsidR="00634722" w:rsidDel="00CB6697" w:rsidRDefault="00634722" w:rsidP="00AF65D2">
      <w:pPr>
        <w:pStyle w:val="Pargrafo"/>
        <w:rPr>
          <w:del w:id="300" w:author="Cecília Sartini" w:date="2017-03-13T07:19:00Z"/>
        </w:rPr>
      </w:pPr>
    </w:p>
    <w:p w14:paraId="15539DBC" w14:textId="77777777" w:rsidR="00CB6697" w:rsidRDefault="00CB6697" w:rsidP="00AF65D2">
      <w:pPr>
        <w:pStyle w:val="Pargrafo"/>
        <w:rPr>
          <w:ins w:id="301" w:author="Cecília Sartini" w:date="2017-03-13T07:32:00Z"/>
        </w:rPr>
      </w:pPr>
    </w:p>
    <w:p w14:paraId="43D70565" w14:textId="77777777" w:rsidR="00CB6697" w:rsidRDefault="00CB6697" w:rsidP="00AF65D2">
      <w:pPr>
        <w:pStyle w:val="Pargrafo"/>
        <w:rPr>
          <w:ins w:id="302" w:author="Cecília Sartini" w:date="2017-03-13T07:32:00Z"/>
        </w:rPr>
      </w:pPr>
    </w:p>
    <w:p w14:paraId="2AF6D433" w14:textId="77777777" w:rsidR="00CB6697" w:rsidRDefault="00CB6697" w:rsidP="00AF65D2">
      <w:pPr>
        <w:pStyle w:val="Pargrafo"/>
        <w:rPr>
          <w:ins w:id="303" w:author="Cecília Sartini" w:date="2017-03-13T07:32:00Z"/>
        </w:rPr>
      </w:pPr>
    </w:p>
    <w:p w14:paraId="5A378091" w14:textId="77777777" w:rsidR="00CB6697" w:rsidRDefault="00CB6697" w:rsidP="00AF65D2">
      <w:pPr>
        <w:pStyle w:val="Pargrafo"/>
        <w:rPr>
          <w:ins w:id="304" w:author="Cecília Sartini" w:date="2017-03-13T07:32:00Z"/>
        </w:rPr>
      </w:pPr>
    </w:p>
    <w:p w14:paraId="0A71604C" w14:textId="1B88CB1B" w:rsidR="006442B0" w:rsidDel="00634722" w:rsidRDefault="006442B0">
      <w:pPr>
        <w:pStyle w:val="Pargrafo"/>
        <w:rPr>
          <w:del w:id="305" w:author="Cecília Sartini" w:date="2017-03-13T07:20:00Z"/>
        </w:rPr>
      </w:pPr>
      <w:del w:id="306" w:author="Cecília Sartini" w:date="2017-03-13T07:19:00Z">
        <w:r w:rsidDel="00634722">
          <w:delText>-</w:delText>
        </w:r>
      </w:del>
      <w:del w:id="307" w:author="Cecília Sartini" w:date="2017-03-13T07:20:00Z">
        <w:r w:rsidDel="00634722">
          <w:delText xml:space="preserve"> </w:delText>
        </w:r>
      </w:del>
      <w:del w:id="308" w:author="Cecília Sartini" w:date="2017-03-13T07:19:00Z">
        <w:r w:rsidDel="00634722">
          <w:delText>Facilitar</w:delText>
        </w:r>
      </w:del>
      <w:del w:id="309" w:author="Cecília Sartini" w:date="2017-03-13T07:16:00Z">
        <w:r w:rsidDel="00131CEB">
          <w:delText>;</w:delText>
        </w:r>
      </w:del>
      <w:ins w:id="310" w:author="Bruna Cassilha Chueri" w:date="2017-02-22T20:33:00Z">
        <w:del w:id="311" w:author="Cecília Sartini" w:date="2017-03-13T07:16:00Z">
          <w:r w:rsidR="00951122" w:rsidDel="00131CEB">
            <w:delText xml:space="preserve"> facilitar no que?</w:delText>
          </w:r>
        </w:del>
      </w:ins>
    </w:p>
    <w:p w14:paraId="1C5BA168" w14:textId="77777777" w:rsidR="00617241" w:rsidRDefault="00617241" w:rsidP="00AF65D2">
      <w:pPr>
        <w:pStyle w:val="Pargrafo"/>
      </w:pPr>
    </w:p>
    <w:p w14:paraId="024BDA0B" w14:textId="028D23D6" w:rsidR="00617241" w:rsidRDefault="00617241" w:rsidP="00617241">
      <w:pPr>
        <w:pStyle w:val="Ttulo"/>
      </w:pPr>
      <w:commentRangeStart w:id="312"/>
      <w:r>
        <w:lastRenderedPageBreak/>
        <w:t>3 JUSTIFICATIVA</w:t>
      </w:r>
      <w:commentRangeEnd w:id="312"/>
      <w:r w:rsidR="00951122">
        <w:rPr>
          <w:rStyle w:val="Refdecomentrio"/>
          <w:rFonts w:ascii="Arial" w:hAnsi="Arial" w:cs="Arial"/>
          <w:b w:val="0"/>
          <w:bCs w:val="0"/>
          <w:kern w:val="0"/>
        </w:rPr>
        <w:commentReference w:id="312"/>
      </w:r>
    </w:p>
    <w:p w14:paraId="52943C7D" w14:textId="77777777" w:rsidR="00986144" w:rsidRPr="00986144" w:rsidRDefault="00986144" w:rsidP="00986144"/>
    <w:p w14:paraId="1E4C24ED" w14:textId="7B26A564" w:rsidR="00CB6697" w:rsidRDefault="00634722" w:rsidP="00986144">
      <w:pPr>
        <w:pStyle w:val="Pargrafo"/>
        <w:rPr>
          <w:ins w:id="313" w:author="Cecília Sartini" w:date="2017-03-13T07:33:00Z"/>
        </w:rPr>
      </w:pPr>
      <w:ins w:id="314" w:author="Cecília Sartini" w:date="2017-03-13T07:29:00Z">
        <w:r>
          <w:t xml:space="preserve">Em 1943, o </w:t>
        </w:r>
        <w:r w:rsidRPr="00634722">
          <w:t xml:space="preserve">engenheiro químico </w:t>
        </w:r>
        <w:proofErr w:type="spellStart"/>
        <w:r w:rsidRPr="00634722">
          <w:t>Kaoru</w:t>
        </w:r>
        <w:proofErr w:type="spellEnd"/>
        <w:r w:rsidRPr="00634722">
          <w:t xml:space="preserve"> Ishikawa</w:t>
        </w:r>
        <w:r w:rsidRPr="00634722" w:rsidDel="00634722">
          <w:t xml:space="preserve"> </w:t>
        </w:r>
      </w:ins>
      <w:ins w:id="315" w:author="Cecília Sartini" w:date="2017-03-13T07:30:00Z">
        <w:r>
          <w:t xml:space="preserve">propôs um Diagrama cujo intuito era melhorar o Controle de Qualidade. </w:t>
        </w:r>
      </w:ins>
      <w:ins w:id="316" w:author="Cecília Sartini" w:date="2017-03-13T07:31:00Z">
        <w:r>
          <w:t xml:space="preserve">E é baseado </w:t>
        </w:r>
      </w:ins>
      <w:ins w:id="317" w:author="Cecília Sartini" w:date="2017-03-13T07:32:00Z">
        <w:r w:rsidR="00CB6697">
          <w:t>em tal diagrama</w:t>
        </w:r>
      </w:ins>
      <w:ins w:id="318" w:author="Cecília Sartini" w:date="2017-03-13T07:31:00Z">
        <w:r>
          <w:t xml:space="preserve">, </w:t>
        </w:r>
      </w:ins>
      <w:ins w:id="319" w:author="Cecília Sartini" w:date="2017-03-13T07:33:00Z">
        <w:r w:rsidR="00CB6697">
          <w:t xml:space="preserve">juntamente com a protelação atual, </w:t>
        </w:r>
      </w:ins>
      <w:ins w:id="320" w:author="Cecília Sartini" w:date="2017-03-13T07:31:00Z">
        <w:r>
          <w:t xml:space="preserve">que </w:t>
        </w:r>
        <w:r w:rsidR="00CB6697">
          <w:t>ser</w:t>
        </w:r>
      </w:ins>
      <w:ins w:id="321" w:author="Cecília Sartini" w:date="2017-03-13T07:32:00Z">
        <w:r w:rsidR="00CB6697">
          <w:t>á apresentada as Causas e efeitos deste.</w:t>
        </w:r>
      </w:ins>
    </w:p>
    <w:p w14:paraId="43168B0C" w14:textId="77777777" w:rsidR="00CB6697" w:rsidRDefault="00CB6697" w:rsidP="00986144">
      <w:pPr>
        <w:pStyle w:val="Pargrafo"/>
        <w:rPr>
          <w:ins w:id="322" w:author="Cecília Sartini" w:date="2017-03-13T07:37:00Z"/>
        </w:rPr>
      </w:pPr>
      <w:ins w:id="323" w:author="Cecília Sartini" w:date="2017-03-13T07:35:00Z">
        <w:r>
          <w:t xml:space="preserve">Com o passar dos anos, pessoas, no geral, tem cada vez mais adiado tarefas. Das mais </w:t>
        </w:r>
      </w:ins>
      <w:ins w:id="324" w:author="Cecília Sartini" w:date="2017-03-13T07:36:00Z">
        <w:r>
          <w:t>complexas, como um relatório no emprego, até as mais simples, como anotar e criar uma lista de compras.</w:t>
        </w:r>
      </w:ins>
      <w:ins w:id="325" w:author="Cecília Sartini" w:date="2017-03-13T07:37:00Z">
        <w:r>
          <w:t xml:space="preserve"> </w:t>
        </w:r>
      </w:ins>
    </w:p>
    <w:p w14:paraId="1540AAF7" w14:textId="7E0353DD" w:rsidR="00CB6697" w:rsidRDefault="00CB6697" w:rsidP="00986144">
      <w:pPr>
        <w:pStyle w:val="Pargrafo"/>
        <w:rPr>
          <w:ins w:id="326" w:author="Cecília Sartini" w:date="2017-03-13T07:38:00Z"/>
        </w:rPr>
      </w:pPr>
      <w:ins w:id="327" w:author="Cecília Sartini" w:date="2017-03-13T07:37:00Z">
        <w:r>
          <w:t xml:space="preserve">Todavia, tal </w:t>
        </w:r>
      </w:ins>
      <w:ins w:id="328" w:author="Cecília Sartini" w:date="2017-03-13T07:38:00Z">
        <w:r>
          <w:t>delonga</w:t>
        </w:r>
      </w:ins>
      <w:ins w:id="329" w:author="Cecília Sartini" w:date="2017-03-13T07:37:00Z">
        <w:r>
          <w:t xml:space="preserve"> tem se tornado </w:t>
        </w:r>
      </w:ins>
      <w:ins w:id="330" w:author="Cecília Sartini" w:date="2017-03-13T07:38:00Z">
        <w:r>
          <w:t xml:space="preserve">cultural e, dessa forma, </w:t>
        </w:r>
      </w:ins>
      <w:ins w:id="331" w:author="Cecília Sartini" w:date="2017-03-13T07:39:00Z">
        <w:r>
          <w:t>gerando uma “bola de neve”, onde pessoas com tempo, acabam ficando sem, e as de tempo curto, “enforcadas”</w:t>
        </w:r>
      </w:ins>
      <w:ins w:id="332" w:author="Cecília Sartini" w:date="2017-03-13T07:38:00Z">
        <w:r>
          <w:t xml:space="preserve"> com ainda menos tempo. </w:t>
        </w:r>
      </w:ins>
    </w:p>
    <w:p w14:paraId="72ECB5B2" w14:textId="5D29E0BA" w:rsidR="00CB6697" w:rsidRDefault="00CB6697" w:rsidP="00986144">
      <w:pPr>
        <w:pStyle w:val="Pargrafo"/>
        <w:rPr>
          <w:ins w:id="333" w:author="Cecília Sartini" w:date="2017-03-13T07:32:00Z"/>
        </w:rPr>
      </w:pPr>
      <w:ins w:id="334" w:author="Cecília Sartini" w:date="2017-03-13T07:40:00Z">
        <w:r>
          <w:t>Por conta de tais pontos, o projeto foi criado</w:t>
        </w:r>
      </w:ins>
      <w:ins w:id="335" w:author="Cecília Sartini" w:date="2017-03-13T07:41:00Z">
        <w:r>
          <w:t>. P</w:t>
        </w:r>
      </w:ins>
      <w:ins w:id="336" w:author="Cecília Sartini" w:date="2017-03-13T07:40:00Z">
        <w:r>
          <w:t>ara amenizar</w:t>
        </w:r>
      </w:ins>
      <w:ins w:id="337" w:author="Cecília Sartini" w:date="2017-03-13T07:42:00Z">
        <w:r w:rsidR="00383853">
          <w:t xml:space="preserve">, </w:t>
        </w:r>
      </w:ins>
      <w:ins w:id="338" w:author="Cecília Sartini" w:date="2017-03-13T07:41:00Z">
        <w:r w:rsidR="00383853">
          <w:t>ajudar</w:t>
        </w:r>
      </w:ins>
      <w:ins w:id="339" w:author="Cecília Sartini" w:date="2017-03-13T07:42:00Z">
        <w:r w:rsidR="00383853">
          <w:t xml:space="preserve"> </w:t>
        </w:r>
      </w:ins>
      <w:ins w:id="340" w:author="Cecília Sartini" w:date="2017-03-13T07:43:00Z">
        <w:r w:rsidR="00383853">
          <w:t xml:space="preserve">e facilitar a </w:t>
        </w:r>
      </w:ins>
      <w:ins w:id="341" w:author="Cecília Sartini" w:date="2017-03-13T07:44:00Z">
        <w:r w:rsidR="00383853">
          <w:t xml:space="preserve">reduzir a </w:t>
        </w:r>
      </w:ins>
      <w:ins w:id="342" w:author="Cecília Sartini" w:date="2017-03-13T07:43:00Z">
        <w:r w:rsidR="00383853">
          <w:t xml:space="preserve">procrastinação, uma vez que </w:t>
        </w:r>
      </w:ins>
      <w:ins w:id="343" w:author="Cecília Sartini" w:date="2017-03-13T07:42:00Z">
        <w:r w:rsidR="00383853">
          <w:t>os usuários te</w:t>
        </w:r>
      </w:ins>
      <w:ins w:id="344" w:author="Cecília Sartini" w:date="2017-03-13T07:43:00Z">
        <w:r w:rsidR="00383853">
          <w:t xml:space="preserve">rão em </w:t>
        </w:r>
      </w:ins>
      <w:ins w:id="345" w:author="Cecília Sartini" w:date="2017-03-13T07:44:00Z">
        <w:r w:rsidR="00383853">
          <w:t>seus aparelhos</w:t>
        </w:r>
      </w:ins>
      <w:ins w:id="346" w:author="Cecília Sartini" w:date="2017-03-13T07:45:00Z">
        <w:r w:rsidR="00383853">
          <w:t>, através de</w:t>
        </w:r>
      </w:ins>
      <w:ins w:id="347" w:author="Cecília Sartini" w:date="2017-03-13T07:43:00Z">
        <w:r w:rsidR="00383853">
          <w:t xml:space="preserve"> </w:t>
        </w:r>
      </w:ins>
      <w:ins w:id="348" w:author="Cecília Sartini" w:date="2017-03-13T07:44:00Z">
        <w:r w:rsidR="00383853">
          <w:t>uma lista de montagem prévia</w:t>
        </w:r>
      </w:ins>
      <w:ins w:id="349" w:author="Cecília Sartini" w:date="2017-03-13T07:45:00Z">
        <w:r w:rsidR="00383853">
          <w:t>, lembretes</w:t>
        </w:r>
      </w:ins>
      <w:ins w:id="350" w:author="Cecília Sartini" w:date="2017-03-13T07:42:00Z">
        <w:r w:rsidR="00383853">
          <w:t xml:space="preserve"> </w:t>
        </w:r>
      </w:ins>
      <w:ins w:id="351" w:author="Cecília Sartini" w:date="2017-03-13T07:45:00Z">
        <w:r w:rsidR="00383853">
          <w:t>com os itens a serem comprados em seus respectivos departamentos.</w:t>
        </w:r>
      </w:ins>
      <w:ins w:id="352" w:author="Cecília Sartini" w:date="2017-03-13T07:41:00Z">
        <w:r w:rsidR="00383853">
          <w:t xml:space="preserve"> </w:t>
        </w:r>
        <w:r>
          <w:t xml:space="preserve"> </w:t>
        </w:r>
      </w:ins>
    </w:p>
    <w:p w14:paraId="5BE3F0A8" w14:textId="6A31614D" w:rsidR="00986144" w:rsidDel="00634722" w:rsidRDefault="00CB6697" w:rsidP="00986144">
      <w:pPr>
        <w:pStyle w:val="Pargrafo"/>
        <w:rPr>
          <w:del w:id="353" w:author="Cecília Sartini" w:date="2017-03-13T07:29:00Z"/>
        </w:rPr>
      </w:pPr>
      <w:ins w:id="354" w:author="Cecília Sartini" w:date="2017-03-13T07:32:00Z">
        <w:r>
          <w:t xml:space="preserve"> </w:t>
        </w:r>
      </w:ins>
      <w:del w:id="355" w:author="Cecília Sartini" w:date="2017-03-13T07:29:00Z">
        <w:r w:rsidR="00986144" w:rsidDel="00634722">
          <w:delText xml:space="preserve">Ambientar o leitor ao mundo tecnológico dos Apps. Mostrar </w:delText>
        </w:r>
        <w:r w:rsidR="00986144" w:rsidRPr="00986144" w:rsidDel="00634722">
          <w:delText>porque a evolução das aplicações para celulares cresceu de forma</w:delText>
        </w:r>
        <w:r w:rsidR="00986144" w:rsidDel="00634722">
          <w:delText xml:space="preserve"> exponencial nos últimos anos</w:delText>
        </w:r>
        <w:r w:rsidR="00F76C83" w:rsidDel="00634722">
          <w:delText>.</w:delText>
        </w:r>
        <w:r w:rsidR="00986144" w:rsidDel="00634722">
          <w:delText xml:space="preserve"> </w:delText>
        </w:r>
      </w:del>
    </w:p>
    <w:p w14:paraId="7C382AA3" w14:textId="2A9F1750" w:rsidR="00F76C83" w:rsidDel="00383853" w:rsidRDefault="00F76C83" w:rsidP="00986144">
      <w:pPr>
        <w:pStyle w:val="Pargrafo"/>
        <w:rPr>
          <w:del w:id="356" w:author="Cecília Sartini" w:date="2017-03-13T07:45:00Z"/>
        </w:rPr>
      </w:pPr>
    </w:p>
    <w:p w14:paraId="11C8A528" w14:textId="2FE23E65" w:rsidR="00F76C83" w:rsidRDefault="00F76C83" w:rsidP="00F76C83">
      <w:pPr>
        <w:pStyle w:val="Ttulo"/>
      </w:pPr>
      <w:r>
        <w:t>4 CAPÍTULO 1: O MUNDO DOS APPS</w:t>
      </w:r>
    </w:p>
    <w:p w14:paraId="6A145B9B" w14:textId="77777777" w:rsidR="00F76C83" w:rsidRDefault="00F76C83" w:rsidP="00F76C83"/>
    <w:p w14:paraId="54BA5F1C" w14:textId="5A316EE3" w:rsidR="00A63EF8" w:rsidRDefault="00F76C83" w:rsidP="00AD6957">
      <w:pPr>
        <w:pStyle w:val="Subttulo"/>
        <w:spacing w:after="0"/>
      </w:pPr>
      <w:r>
        <w:t>4.1</w:t>
      </w:r>
      <w:r w:rsidR="00A63EF8">
        <w:t>.</w:t>
      </w:r>
      <w:r>
        <w:t xml:space="preserve"> </w:t>
      </w:r>
      <w:r w:rsidR="00A63EF8">
        <w:t>O que são os “</w:t>
      </w:r>
      <w:proofErr w:type="spellStart"/>
      <w:r w:rsidR="00A63EF8">
        <w:t>Apps</w:t>
      </w:r>
      <w:proofErr w:type="spellEnd"/>
      <w:r w:rsidR="00A63EF8">
        <w:t>”?</w:t>
      </w:r>
    </w:p>
    <w:p w14:paraId="74DEB660" w14:textId="1D1185DC" w:rsidR="00A63EF8" w:rsidRDefault="00A63EF8" w:rsidP="00AD6957">
      <w:pPr>
        <w:pStyle w:val="Subttulo"/>
        <w:spacing w:after="0"/>
        <w:rPr>
          <w:color w:val="auto"/>
        </w:rPr>
      </w:pPr>
      <w:r w:rsidRPr="00A63EF8">
        <w:rPr>
          <w:color w:val="auto"/>
          <w:highlight w:val="yellow"/>
        </w:rPr>
        <w:t>(BREVE RESUMO SOBRE O QUE SÃO OS APPLICATIVOS PARA CELULARES)</w:t>
      </w:r>
    </w:p>
    <w:p w14:paraId="52B3B6E5" w14:textId="77777777" w:rsidR="00AD6957" w:rsidRPr="00AD6957" w:rsidRDefault="00AD6957" w:rsidP="00AD6957"/>
    <w:p w14:paraId="0924F0E9" w14:textId="1766B4C4" w:rsidR="00F76C83" w:rsidRDefault="00A63EF8" w:rsidP="00AD6957">
      <w:pPr>
        <w:pStyle w:val="Subttulo"/>
        <w:spacing w:after="0"/>
      </w:pPr>
      <w:r>
        <w:t xml:space="preserve">4.2. </w:t>
      </w:r>
      <w:r w:rsidR="00F76C83">
        <w:t>Quando surgiram os “</w:t>
      </w:r>
      <w:proofErr w:type="spellStart"/>
      <w:r w:rsidR="00F76C83">
        <w:t>Apps</w:t>
      </w:r>
      <w:proofErr w:type="spellEnd"/>
      <w:r w:rsidR="00F76C83">
        <w:t>”?</w:t>
      </w:r>
    </w:p>
    <w:p w14:paraId="4448FF9F" w14:textId="4AC9C469" w:rsidR="00A63EF8" w:rsidRDefault="00A63EF8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(BREVE RESUMO DE QUANDO SURGIRAM)</w:t>
      </w:r>
    </w:p>
    <w:p w14:paraId="537C47E8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4C0F790F" w14:textId="5AA89C17" w:rsidR="00A63EF8" w:rsidRDefault="00A63EF8" w:rsidP="00AD6957">
      <w:pPr>
        <w:pStyle w:val="Subttulo"/>
        <w:spacing w:after="0"/>
      </w:pPr>
      <w:r w:rsidRPr="00A63EF8">
        <w:t>4.3. Quando</w:t>
      </w:r>
      <w:r>
        <w:t>, como</w:t>
      </w:r>
      <w:r w:rsidRPr="00A63EF8">
        <w:t xml:space="preserve"> </w:t>
      </w:r>
      <w:r>
        <w:t xml:space="preserve">e por que </w:t>
      </w:r>
      <w:proofErr w:type="gramStart"/>
      <w:r w:rsidRPr="00A63EF8">
        <w:t>popularizaram-se</w:t>
      </w:r>
      <w:proofErr w:type="gramEnd"/>
      <w:r>
        <w:t>?</w:t>
      </w:r>
    </w:p>
    <w:p w14:paraId="025795F1" w14:textId="2ABAB5FD" w:rsidR="00A63EF8" w:rsidRDefault="00A63EF8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</w:t>
      </w:r>
      <w:r w:rsidR="00AD6957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DO QUE SERÁ TRABALHADO NESTE TÓPICO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61DF6B84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29621EAF" w14:textId="641E1825" w:rsidR="00A63EF8" w:rsidRDefault="00A63EF8" w:rsidP="00AD6957">
      <w:pPr>
        <w:pStyle w:val="Subttulo"/>
        <w:spacing w:after="0"/>
      </w:pPr>
      <w:r>
        <w:t xml:space="preserve">4.3.1. Quando </w:t>
      </w:r>
      <w:proofErr w:type="gramStart"/>
      <w:r>
        <w:t>tornara-se</w:t>
      </w:r>
      <w:proofErr w:type="gramEnd"/>
      <w:r>
        <w:t xml:space="preserve"> tão populares?</w:t>
      </w:r>
    </w:p>
    <w:p w14:paraId="70CBF933" w14:textId="77777777" w:rsidR="00AD6957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DE QUANDO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532C97CB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11E090C2" w14:textId="4C7F5158" w:rsidR="00A63EF8" w:rsidRDefault="00A63EF8" w:rsidP="00AD6957">
      <w:pPr>
        <w:pStyle w:val="Subttulo"/>
        <w:spacing w:after="0"/>
      </w:pPr>
      <w:r>
        <w:t>4.3.2. Como ganharam tanta popularidade?</w:t>
      </w:r>
    </w:p>
    <w:p w14:paraId="7012EBA5" w14:textId="58C5BFEA" w:rsidR="00AD6957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RESUMO DE COM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70C835B6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6F6E0C9F" w14:textId="6AE612A8" w:rsidR="00A63EF8" w:rsidRDefault="00A63EF8" w:rsidP="00AD6957">
      <w:pPr>
        <w:pStyle w:val="Subttulo"/>
        <w:spacing w:after="0"/>
      </w:pPr>
      <w:r>
        <w:t>4.3.3. Por que se tornaram tão populares?</w:t>
      </w:r>
    </w:p>
    <w:p w14:paraId="35605843" w14:textId="0A0D600F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DE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POR QUE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4E9AF2D1" w14:textId="77777777" w:rsidR="00A63EF8" w:rsidRPr="00A63EF8" w:rsidRDefault="00A63EF8" w:rsidP="00A63EF8">
      <w:pPr>
        <w:pStyle w:val="Subttulo"/>
      </w:pPr>
    </w:p>
    <w:p w14:paraId="1185EE0E" w14:textId="77777777" w:rsidR="00A63EF8" w:rsidRPr="00A63EF8" w:rsidRDefault="00A63EF8" w:rsidP="00A63EF8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4AE8CEB0" w14:textId="77777777" w:rsidR="00F76C83" w:rsidRPr="00A63EF8" w:rsidRDefault="00F76C83" w:rsidP="00F76C83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183AC5E9" w14:textId="77777777" w:rsidR="00F76C83" w:rsidRPr="00A63EF8" w:rsidRDefault="00F76C83" w:rsidP="00F76C83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1272432F" w14:textId="15B624A7" w:rsidR="002E0569" w:rsidRDefault="002E0569">
      <w:pPr>
        <w:rPr>
          <w:ins w:id="357" w:author="Cecília Sartini" w:date="2017-03-13T07:47:00Z"/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ins w:id="358" w:author="Cecília Sartini" w:date="2017-03-13T07:47:00Z">
        <w:r>
          <w:rPr>
            <w:rFonts w:asciiTheme="minorHAnsi" w:eastAsiaTheme="minorEastAsia" w:hAnsiTheme="minorHAnsi" w:cstheme="minorBidi"/>
            <w:color w:val="5A5A5A" w:themeColor="text1" w:themeTint="A5"/>
            <w:spacing w:val="15"/>
            <w:sz w:val="22"/>
            <w:szCs w:val="22"/>
          </w:rPr>
          <w:br w:type="page"/>
        </w:r>
      </w:ins>
    </w:p>
    <w:p w14:paraId="07A8CBAD" w14:textId="3C0C25E5" w:rsidR="00617241" w:rsidRDefault="002E0569" w:rsidP="00986144">
      <w:pPr>
        <w:rPr>
          <w:ins w:id="359" w:author="Cecília Sartini" w:date="2017-03-13T07:48:00Z"/>
          <w:rFonts w:ascii="Cambria" w:hAnsi="Cambria" w:cs="Times New Roman"/>
          <w:b/>
          <w:bCs/>
          <w:kern w:val="28"/>
          <w:sz w:val="32"/>
          <w:szCs w:val="32"/>
        </w:rPr>
      </w:pPr>
      <w:ins w:id="360" w:author="Cecília Sartini" w:date="2017-03-13T07:47:00Z">
        <w:r w:rsidRPr="002E0569">
          <w:rPr>
            <w:rFonts w:ascii="Cambria" w:hAnsi="Cambria" w:cs="Times New Roman"/>
            <w:b/>
            <w:bCs/>
            <w:kern w:val="28"/>
            <w:sz w:val="32"/>
            <w:szCs w:val="32"/>
            <w:rPrChange w:id="361" w:author="Cecília Sartini" w:date="2017-03-13T07:48:00Z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rPrChange>
          </w:rPr>
          <w:lastRenderedPageBreak/>
          <w:t>REFERÊNCIAS</w:t>
        </w:r>
      </w:ins>
    </w:p>
    <w:p w14:paraId="488A0526" w14:textId="77777777" w:rsidR="002E0569" w:rsidRDefault="002E0569" w:rsidP="00986144">
      <w:pPr>
        <w:rPr>
          <w:ins w:id="362" w:author="Cecília Sartini" w:date="2017-03-13T07:48:00Z"/>
          <w:rFonts w:ascii="Cambria" w:hAnsi="Cambria" w:cs="Times New Roman"/>
          <w:b/>
          <w:bCs/>
          <w:kern w:val="28"/>
          <w:sz w:val="32"/>
          <w:szCs w:val="32"/>
        </w:rPr>
      </w:pPr>
    </w:p>
    <w:p w14:paraId="71F46DCD" w14:textId="487EA450" w:rsidR="002E0569" w:rsidRPr="002E0569" w:rsidRDefault="002E0569" w:rsidP="00986144">
      <w:pPr>
        <w:rPr>
          <w:rFonts w:ascii="Cambria" w:hAnsi="Cambria" w:cs="Times New Roman"/>
          <w:b/>
          <w:bCs/>
          <w:kern w:val="28"/>
          <w:sz w:val="32"/>
          <w:szCs w:val="32"/>
          <w:rPrChange w:id="363" w:author="Cecília Sartini" w:date="2017-03-13T07:48:00Z">
            <w:rPr>
              <w:rFonts w:asciiTheme="minorHAnsi" w:eastAsiaTheme="minorEastAsia" w:hAnsiTheme="minorHAnsi" w:cstheme="minorBidi"/>
              <w:color w:val="5A5A5A" w:themeColor="text1" w:themeTint="A5"/>
              <w:spacing w:val="15"/>
              <w:sz w:val="22"/>
              <w:szCs w:val="22"/>
            </w:rPr>
          </w:rPrChange>
        </w:rPr>
      </w:pPr>
      <w:ins w:id="364" w:author="Cecília Sartini" w:date="2017-03-13T07:49:00Z">
        <w:r>
          <w:rPr>
            <w:rFonts w:ascii="Helvetica" w:hAnsi="Helvetica" w:cs="Helvetica"/>
            <w:color w:val="333333"/>
            <w:sz w:val="29"/>
            <w:szCs w:val="29"/>
            <w:shd w:val="clear" w:color="auto" w:fill="FFFFFF"/>
          </w:rPr>
          <w:t>SIGNIFICADOS.</w:t>
        </w:r>
        <w:r>
          <w:rPr>
            <w:rStyle w:val="apple-converted-space"/>
            <w:rFonts w:ascii="Helvetica" w:hAnsi="Helvetica" w:cs="Helvetica"/>
            <w:color w:val="333333"/>
            <w:sz w:val="29"/>
            <w:szCs w:val="29"/>
            <w:shd w:val="clear" w:color="auto" w:fill="FFFFFF"/>
          </w:rPr>
          <w:t> </w:t>
        </w:r>
        <w:r>
          <w:rPr>
            <w:rFonts w:ascii="Helvetica" w:hAnsi="Helvetica" w:cs="Helvetica"/>
            <w:b/>
            <w:bCs/>
            <w:color w:val="333333"/>
            <w:sz w:val="29"/>
            <w:szCs w:val="29"/>
            <w:shd w:val="clear" w:color="auto" w:fill="FFFFFF"/>
          </w:rPr>
          <w:t xml:space="preserve">Significado de diagrama de </w:t>
        </w:r>
        <w:proofErr w:type="spellStart"/>
        <w:r>
          <w:rPr>
            <w:rFonts w:ascii="Helvetica" w:hAnsi="Helvetica" w:cs="Helvetica"/>
            <w:b/>
            <w:bCs/>
            <w:color w:val="333333"/>
            <w:sz w:val="29"/>
            <w:szCs w:val="29"/>
            <w:shd w:val="clear" w:color="auto" w:fill="FFFFFF"/>
          </w:rPr>
          <w:t>ishikawa</w:t>
        </w:r>
        <w:proofErr w:type="spellEnd"/>
        <w:r>
          <w:rPr>
            <w:rFonts w:ascii="Helvetica" w:hAnsi="Helvetica" w:cs="Helvetica"/>
            <w:color w:val="333333"/>
            <w:sz w:val="29"/>
            <w:szCs w:val="29"/>
            <w:shd w:val="clear" w:color="auto" w:fill="FFFFFF"/>
          </w:rPr>
          <w:t>. Disponível em: &lt;https://www.significados.com.br/diagrama-de-ishikawa/&gt;. Acesso em: 13 mar. 2017.</w:t>
        </w:r>
      </w:ins>
      <w:bookmarkStart w:id="365" w:name="_GoBack"/>
      <w:bookmarkEnd w:id="365"/>
    </w:p>
    <w:sectPr w:rsidR="002E0569" w:rsidRPr="002E0569" w:rsidSect="00485792">
      <w:headerReference w:type="even" r:id="rId14"/>
      <w:headerReference w:type="default" r:id="rId15"/>
      <w:pgSz w:w="11907" w:h="16840" w:code="9"/>
      <w:pgMar w:top="1701" w:right="1134" w:bottom="1134" w:left="1701" w:header="1134" w:footer="284" w:gutter="0"/>
      <w:pgNumType w:start="13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1" w:author="Bruna Cassilha Chueri" w:date="2017-02-22T20:28:00Z" w:initials="BCC">
    <w:p w14:paraId="7CCFBEAD" w14:textId="7488F44C" w:rsidR="001A09E7" w:rsidRDefault="001A09E7">
      <w:pPr>
        <w:pStyle w:val="Textodecomentrio"/>
      </w:pPr>
      <w:r>
        <w:rPr>
          <w:rStyle w:val="Refdecomentrio"/>
        </w:rPr>
        <w:annotationRef/>
      </w:r>
      <w:r>
        <w:t>A primeira vez que você falar de um item que será abreviado durante o trabalho, você precisa escreve-lo.  Exemplo: aplicativo (</w:t>
      </w:r>
      <w:proofErr w:type="spellStart"/>
      <w:r>
        <w:t>App</w:t>
      </w:r>
      <w:proofErr w:type="spellEnd"/>
      <w:r>
        <w:t xml:space="preserve">). Lembre-se que deve conter na lista de abreviaturas. </w:t>
      </w:r>
    </w:p>
  </w:comment>
  <w:comment w:id="260" w:author="Bruna Cassilha Chueri" w:date="2017-02-22T20:31:00Z" w:initials="BCC">
    <w:p w14:paraId="0BBF0E82" w14:textId="0101DC2D" w:rsidR="001A09E7" w:rsidRDefault="001A09E7">
      <w:pPr>
        <w:pStyle w:val="Textodecomentrio"/>
      </w:pPr>
      <w:r>
        <w:rPr>
          <w:rStyle w:val="Refdecomentrio"/>
        </w:rPr>
        <w:annotationRef/>
      </w:r>
      <w:r>
        <w:t>Essa pergunta ficou muito vaga, como você vai provar ao longo de trabalho a resposta positiva da mesma?</w:t>
      </w:r>
    </w:p>
  </w:comment>
  <w:comment w:id="272" w:author="Bruna Cassilha Chueri" w:date="2017-02-22T20:35:00Z" w:initials="BCC">
    <w:p w14:paraId="0CCEC13F" w14:textId="1CB6C8D9" w:rsidR="00951122" w:rsidRDefault="00951122">
      <w:pPr>
        <w:pStyle w:val="Textodecomentrio"/>
      </w:pPr>
      <w:r>
        <w:rPr>
          <w:rStyle w:val="Refdecomentrio"/>
        </w:rPr>
        <w:annotationRef/>
      </w:r>
      <w:r>
        <w:t xml:space="preserve">O objetivo geral é </w:t>
      </w:r>
      <w:r w:rsidRPr="00951122">
        <w:t>aquele que será alcançado ao final do trabalho.</w:t>
      </w:r>
      <w:r>
        <w:t xml:space="preserve"> Tem certeza que é isso que você vai provar?</w:t>
      </w:r>
    </w:p>
  </w:comment>
  <w:comment w:id="278" w:author="Bruna Cassilha Chueri" w:date="2017-02-22T20:33:00Z" w:initials="BCC">
    <w:p w14:paraId="4075DC2E" w14:textId="43CA85C7" w:rsidR="00951122" w:rsidRDefault="00951122">
      <w:pPr>
        <w:pStyle w:val="Textodecomentrio"/>
      </w:pPr>
      <w:r>
        <w:rPr>
          <w:rStyle w:val="Refdecomentrio"/>
        </w:rPr>
        <w:annotationRef/>
      </w:r>
      <w:r>
        <w:t xml:space="preserve">Os objetivos específicos devem ser frases que comecem com a palavra no infinitivo e não só conter apenas palavras, fica muito vago. </w:t>
      </w:r>
    </w:p>
  </w:comment>
  <w:comment w:id="312" w:author="Bruna Cassilha Chueri" w:date="2017-02-22T20:35:00Z" w:initials="BCC">
    <w:p w14:paraId="74BE4F70" w14:textId="77777777" w:rsidR="00951122" w:rsidRDefault="00951122" w:rsidP="00951122">
      <w:pPr>
        <w:pStyle w:val="Textodecomentrio"/>
      </w:pPr>
      <w:r>
        <w:rPr>
          <w:rStyle w:val="Refdecomentrio"/>
        </w:rPr>
        <w:annotationRef/>
      </w:r>
      <w:r>
        <w:t>Qual a importância de estudar este assunto? Você deve contextualizar o tema, falar da necessidade de se compreender melhor o conteúdo a ser trabalho e como poderá contribuir para a sociedade.</w:t>
      </w:r>
    </w:p>
    <w:p w14:paraId="1EC47CF2" w14:textId="0C787537" w:rsidR="00951122" w:rsidRDefault="00951122" w:rsidP="00951122">
      <w:pPr>
        <w:pStyle w:val="Textodecomentrio"/>
      </w:pPr>
      <w:r>
        <w:t>Uma boa justificativa tem no mínimo 2 parágrafos.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CFBEAD" w15:done="0"/>
  <w15:commentEx w15:paraId="0BBF0E82" w15:done="0"/>
  <w15:commentEx w15:paraId="0CCEC13F" w15:done="0"/>
  <w15:commentEx w15:paraId="4075DC2E" w15:done="0"/>
  <w15:commentEx w15:paraId="1EC47CF2" w15:done="0"/>
</w15:commentsEx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6EDFD" w14:textId="77777777" w:rsidR="00380990" w:rsidRDefault="00380990">
      <w:pPr>
        <w:spacing w:after="240"/>
      </w:pPr>
      <w:r>
        <w:separator/>
      </w:r>
    </w:p>
    <w:p w14:paraId="2A04C500" w14:textId="77777777" w:rsidR="00380990" w:rsidRDefault="00380990">
      <w:pPr>
        <w:spacing w:after="240"/>
      </w:pPr>
    </w:p>
    <w:p w14:paraId="14064C6C" w14:textId="77777777" w:rsidR="00380990" w:rsidRDefault="00380990">
      <w:pPr>
        <w:spacing w:after="240"/>
      </w:pPr>
    </w:p>
  </w:endnote>
  <w:endnote w:type="continuationSeparator" w:id="0">
    <w:p w14:paraId="517C3B13" w14:textId="77777777" w:rsidR="00380990" w:rsidRDefault="00380990">
      <w:pPr>
        <w:spacing w:after="240"/>
      </w:pPr>
      <w:r>
        <w:continuationSeparator/>
      </w:r>
    </w:p>
    <w:p w14:paraId="25F3177A" w14:textId="77777777" w:rsidR="00380990" w:rsidRDefault="00380990">
      <w:pPr>
        <w:spacing w:after="240"/>
      </w:pPr>
    </w:p>
    <w:p w14:paraId="79D87969" w14:textId="77777777" w:rsidR="00380990" w:rsidRDefault="00380990">
      <w:pPr>
        <w:spacing w:after="2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954A7" w14:textId="77777777" w:rsidR="001F5C61" w:rsidRDefault="001F5C61">
    <w:pPr>
      <w:pStyle w:val="Rodap"/>
      <w:spacing w:after="240"/>
    </w:pPr>
  </w:p>
  <w:p w14:paraId="5C70B0FE" w14:textId="77777777" w:rsidR="001F5C61" w:rsidRDefault="001F5C61">
    <w:pPr>
      <w:pStyle w:val="Rodap"/>
      <w:spacing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C7326" w14:textId="77777777" w:rsidR="00380990" w:rsidRDefault="00380990">
      <w:pPr>
        <w:spacing w:after="240"/>
      </w:pPr>
      <w:r>
        <w:separator/>
      </w:r>
    </w:p>
  </w:footnote>
  <w:footnote w:type="continuationSeparator" w:id="0">
    <w:p w14:paraId="20D20C3C" w14:textId="77777777" w:rsidR="00380990" w:rsidRDefault="00380990">
      <w:pPr>
        <w:spacing w:after="240"/>
      </w:pPr>
      <w:r>
        <w:continuationSeparator/>
      </w:r>
    </w:p>
    <w:p w14:paraId="352C1331" w14:textId="77777777" w:rsidR="00380990" w:rsidRDefault="00380990">
      <w:pPr>
        <w:spacing w:after="240"/>
      </w:pPr>
    </w:p>
    <w:p w14:paraId="76E91DE2" w14:textId="77777777" w:rsidR="00380990" w:rsidRDefault="00380990">
      <w:pPr>
        <w:spacing w:after="24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20CA5" w14:textId="77777777" w:rsidR="006722CE" w:rsidRDefault="006722CE" w:rsidP="00454C83">
    <w:pPr>
      <w:framePr w:wrap="around" w:vAnchor="text" w:hAnchor="margin" w:xAlign="right" w:y="1"/>
      <w:spacing w:after="240"/>
    </w:pPr>
    <w:r>
      <w:fldChar w:fldCharType="begin"/>
    </w:r>
    <w:r>
      <w:instrText xml:space="preserve">PAGE  </w:instrText>
    </w:r>
    <w:r>
      <w:fldChar w:fldCharType="end"/>
    </w:r>
  </w:p>
  <w:p w14:paraId="6CEE6A43" w14:textId="77777777" w:rsidR="006722CE" w:rsidRDefault="006722CE">
    <w:pPr>
      <w:spacing w:after="240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41AFF" w14:textId="77777777" w:rsidR="0056725A" w:rsidRDefault="0056725A">
    <w:pPr>
      <w:spacing w:after="240"/>
    </w:pPr>
  </w:p>
  <w:p w14:paraId="7892BFD3" w14:textId="77777777" w:rsidR="00B95BB1" w:rsidRDefault="00B95BB1">
    <w:pPr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8A015" w14:textId="507B8BCF" w:rsidR="006722CE" w:rsidRDefault="006722CE">
    <w:pPr>
      <w:framePr w:wrap="around" w:vAnchor="text" w:hAnchor="margin" w:xAlign="right" w:y="1"/>
      <w:spacing w:after="240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2E0569">
      <w:rPr>
        <w:noProof/>
        <w:sz w:val="20"/>
      </w:rPr>
      <w:t>15</w:t>
    </w:r>
    <w:r>
      <w:rPr>
        <w:sz w:val="20"/>
      </w:rPr>
      <w:fldChar w:fldCharType="end"/>
    </w:r>
  </w:p>
  <w:p w14:paraId="4F02B466" w14:textId="77777777" w:rsidR="006722CE" w:rsidRPr="00BB0176" w:rsidRDefault="006722CE">
    <w:pPr>
      <w:spacing w:after="240"/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A70"/>
    <w:multiLevelType w:val="hybridMultilevel"/>
    <w:tmpl w:val="0EB22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707E"/>
    <w:multiLevelType w:val="hybridMultilevel"/>
    <w:tmpl w:val="B06006F6"/>
    <w:lvl w:ilvl="0" w:tplc="0416000D">
      <w:start w:val="1"/>
      <w:numFmt w:val="bullet"/>
      <w:lvlText w:val=""/>
      <w:lvlJc w:val="left"/>
      <w:pPr>
        <w:ind w:left="-24" w:hanging="696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532FAB"/>
    <w:multiLevelType w:val="hybridMultilevel"/>
    <w:tmpl w:val="6B449766"/>
    <w:lvl w:ilvl="0" w:tplc="3372F6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F4CB7"/>
    <w:multiLevelType w:val="hybridMultilevel"/>
    <w:tmpl w:val="85F2FC72"/>
    <w:lvl w:ilvl="0" w:tplc="0A9A15E6">
      <w:numFmt w:val="bullet"/>
      <w:lvlText w:val="·"/>
      <w:lvlJc w:val="left"/>
      <w:pPr>
        <w:ind w:left="-24" w:hanging="696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50C5B"/>
    <w:multiLevelType w:val="hybridMultilevel"/>
    <w:tmpl w:val="7E12D5B2"/>
    <w:lvl w:ilvl="0" w:tplc="F02432B2">
      <w:start w:val="1"/>
      <w:numFmt w:val="decimal"/>
      <w:pStyle w:val="Ttulo1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947CA"/>
    <w:multiLevelType w:val="hybridMultilevel"/>
    <w:tmpl w:val="9D6CB424"/>
    <w:lvl w:ilvl="0" w:tplc="42BA409A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84876"/>
    <w:multiLevelType w:val="multilevel"/>
    <w:tmpl w:val="08BC8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261D6D63"/>
    <w:multiLevelType w:val="multilevel"/>
    <w:tmpl w:val="B5307580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0A60BEA"/>
    <w:multiLevelType w:val="hybridMultilevel"/>
    <w:tmpl w:val="A36CF8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7135D"/>
    <w:multiLevelType w:val="hybridMultilevel"/>
    <w:tmpl w:val="835E14F2"/>
    <w:lvl w:ilvl="0" w:tplc="59EC296A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37717EB"/>
    <w:multiLevelType w:val="multilevel"/>
    <w:tmpl w:val="782837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3F1B0E"/>
    <w:multiLevelType w:val="multilevel"/>
    <w:tmpl w:val="0D32B8F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3"/>
        </w:tabs>
        <w:ind w:left="-249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498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747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99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124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494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1743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1992" w:firstLine="0"/>
      </w:pPr>
      <w:rPr>
        <w:rFonts w:hint="default"/>
      </w:rPr>
    </w:lvl>
  </w:abstractNum>
  <w:abstractNum w:abstractNumId="13" w15:restartNumberingAfterBreak="0">
    <w:nsid w:val="3B562472"/>
    <w:multiLevelType w:val="hybridMultilevel"/>
    <w:tmpl w:val="946A20A2"/>
    <w:lvl w:ilvl="0" w:tplc="0A9A15E6">
      <w:numFmt w:val="bullet"/>
      <w:lvlText w:val="·"/>
      <w:lvlJc w:val="left"/>
      <w:pPr>
        <w:ind w:left="336" w:hanging="696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038622F"/>
    <w:multiLevelType w:val="multilevel"/>
    <w:tmpl w:val="19C636F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5C41B9"/>
    <w:multiLevelType w:val="multilevel"/>
    <w:tmpl w:val="93A243F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2BA2A85"/>
    <w:multiLevelType w:val="hybridMultilevel"/>
    <w:tmpl w:val="C5AA85CE"/>
    <w:lvl w:ilvl="0" w:tplc="92C2C93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9977E4"/>
    <w:multiLevelType w:val="hybridMultilevel"/>
    <w:tmpl w:val="0C92A97C"/>
    <w:lvl w:ilvl="0" w:tplc="FC4A6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9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0" w15:restartNumberingAfterBreak="0">
    <w:nsid w:val="4C30175F"/>
    <w:multiLevelType w:val="multilevel"/>
    <w:tmpl w:val="CDB2E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2641F94"/>
    <w:multiLevelType w:val="hybridMultilevel"/>
    <w:tmpl w:val="2BD2A4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2979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BF2B68"/>
    <w:multiLevelType w:val="hybridMultilevel"/>
    <w:tmpl w:val="2DC2DA0C"/>
    <w:lvl w:ilvl="0" w:tplc="559CAF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F5C20D3"/>
    <w:multiLevelType w:val="multilevel"/>
    <w:tmpl w:val="BC2A330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8346369"/>
    <w:multiLevelType w:val="multilevel"/>
    <w:tmpl w:val="BC2A330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8432940"/>
    <w:multiLevelType w:val="multilevel"/>
    <w:tmpl w:val="B478FEE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8" w15:restartNumberingAfterBreak="0">
    <w:nsid w:val="6D4F4FF6"/>
    <w:multiLevelType w:val="hybridMultilevel"/>
    <w:tmpl w:val="70469090"/>
    <w:lvl w:ilvl="0" w:tplc="57CA4DB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A44FD"/>
    <w:multiLevelType w:val="multilevel"/>
    <w:tmpl w:val="E67CB49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19"/>
  </w:num>
  <w:num w:numId="5">
    <w:abstractNumId w:val="27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3"/>
    </w:lvlOverride>
  </w:num>
  <w:num w:numId="8">
    <w:abstractNumId w:val="22"/>
  </w:num>
  <w:num w:numId="9">
    <w:abstractNumId w:val="10"/>
  </w:num>
  <w:num w:numId="10">
    <w:abstractNumId w:val="28"/>
  </w:num>
  <w:num w:numId="11">
    <w:abstractNumId w:val="2"/>
  </w:num>
  <w:num w:numId="12">
    <w:abstractNumId w:val="12"/>
  </w:num>
  <w:num w:numId="13">
    <w:abstractNumId w:val="20"/>
  </w:num>
  <w:num w:numId="14">
    <w:abstractNumId w:val="24"/>
  </w:num>
  <w:num w:numId="15">
    <w:abstractNumId w:val="25"/>
  </w:num>
  <w:num w:numId="16">
    <w:abstractNumId w:val="26"/>
  </w:num>
  <w:num w:numId="17">
    <w:abstractNumId w:val="15"/>
  </w:num>
  <w:num w:numId="18">
    <w:abstractNumId w:val="23"/>
  </w:num>
  <w:num w:numId="19">
    <w:abstractNumId w:val="17"/>
  </w:num>
  <w:num w:numId="20">
    <w:abstractNumId w:val="9"/>
  </w:num>
  <w:num w:numId="21">
    <w:abstractNumId w:val="7"/>
  </w:num>
  <w:num w:numId="22">
    <w:abstractNumId w:val="21"/>
  </w:num>
  <w:num w:numId="23">
    <w:abstractNumId w:val="13"/>
  </w:num>
  <w:num w:numId="24">
    <w:abstractNumId w:val="3"/>
  </w:num>
  <w:num w:numId="25">
    <w:abstractNumId w:val="1"/>
  </w:num>
  <w:num w:numId="26">
    <w:abstractNumId w:val="6"/>
  </w:num>
  <w:num w:numId="27">
    <w:abstractNumId w:val="16"/>
  </w:num>
  <w:num w:numId="28">
    <w:abstractNumId w:val="29"/>
  </w:num>
  <w:num w:numId="29">
    <w:abstractNumId w:val="8"/>
  </w:num>
  <w:num w:numId="30">
    <w:abstractNumId w:val="5"/>
  </w:num>
  <w:num w:numId="31">
    <w:abstractNumId w:val="4"/>
  </w:num>
  <w:num w:numId="3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ecília Sartini">
    <w15:presenceInfo w15:providerId="Windows Live" w15:userId="92dcd3604d85c06c"/>
  </w15:person>
  <w15:person w15:author="Bruna Cassilha Chueri">
    <w15:presenceInfo w15:providerId="None" w15:userId="Bruna Cassilha Chue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F0"/>
    <w:rsid w:val="00004BFD"/>
    <w:rsid w:val="0001352C"/>
    <w:rsid w:val="0001406F"/>
    <w:rsid w:val="00014DEB"/>
    <w:rsid w:val="00022CC6"/>
    <w:rsid w:val="00031B68"/>
    <w:rsid w:val="00040744"/>
    <w:rsid w:val="00045D4A"/>
    <w:rsid w:val="00046093"/>
    <w:rsid w:val="0005098D"/>
    <w:rsid w:val="00050E0B"/>
    <w:rsid w:val="00052A84"/>
    <w:rsid w:val="00061834"/>
    <w:rsid w:val="0006528E"/>
    <w:rsid w:val="0007441B"/>
    <w:rsid w:val="00074B66"/>
    <w:rsid w:val="000759E7"/>
    <w:rsid w:val="00077330"/>
    <w:rsid w:val="00081021"/>
    <w:rsid w:val="00083888"/>
    <w:rsid w:val="00083F9D"/>
    <w:rsid w:val="00093FE4"/>
    <w:rsid w:val="00095B97"/>
    <w:rsid w:val="0009600E"/>
    <w:rsid w:val="000B1176"/>
    <w:rsid w:val="000B2F37"/>
    <w:rsid w:val="000B322F"/>
    <w:rsid w:val="000B7DA2"/>
    <w:rsid w:val="000C1AA9"/>
    <w:rsid w:val="000C5D21"/>
    <w:rsid w:val="000C68AF"/>
    <w:rsid w:val="000E3650"/>
    <w:rsid w:val="000E39FD"/>
    <w:rsid w:val="000E40C9"/>
    <w:rsid w:val="000E48E6"/>
    <w:rsid w:val="000E7330"/>
    <w:rsid w:val="000F0B5B"/>
    <w:rsid w:val="000F3F4C"/>
    <w:rsid w:val="000F4D1E"/>
    <w:rsid w:val="000F551C"/>
    <w:rsid w:val="001013B4"/>
    <w:rsid w:val="0011128A"/>
    <w:rsid w:val="00116659"/>
    <w:rsid w:val="001218EE"/>
    <w:rsid w:val="00131CEB"/>
    <w:rsid w:val="0013557B"/>
    <w:rsid w:val="00136CE1"/>
    <w:rsid w:val="00143259"/>
    <w:rsid w:val="00152BCC"/>
    <w:rsid w:val="00164A55"/>
    <w:rsid w:val="001656AD"/>
    <w:rsid w:val="00171AB8"/>
    <w:rsid w:val="00182B35"/>
    <w:rsid w:val="001A09E7"/>
    <w:rsid w:val="001A1EBC"/>
    <w:rsid w:val="001A72CE"/>
    <w:rsid w:val="001B067B"/>
    <w:rsid w:val="001B06C6"/>
    <w:rsid w:val="001D015B"/>
    <w:rsid w:val="001D4042"/>
    <w:rsid w:val="001D4D3B"/>
    <w:rsid w:val="001E1B4B"/>
    <w:rsid w:val="001E4104"/>
    <w:rsid w:val="001E4E41"/>
    <w:rsid w:val="001E7B6F"/>
    <w:rsid w:val="001F33CE"/>
    <w:rsid w:val="001F5C61"/>
    <w:rsid w:val="00205EC9"/>
    <w:rsid w:val="00207CF9"/>
    <w:rsid w:val="002100D2"/>
    <w:rsid w:val="00211D1D"/>
    <w:rsid w:val="00215043"/>
    <w:rsid w:val="00215A8F"/>
    <w:rsid w:val="00222314"/>
    <w:rsid w:val="0024443C"/>
    <w:rsid w:val="00246223"/>
    <w:rsid w:val="00251A34"/>
    <w:rsid w:val="00260ABD"/>
    <w:rsid w:val="00265545"/>
    <w:rsid w:val="002676B5"/>
    <w:rsid w:val="00276469"/>
    <w:rsid w:val="00277C01"/>
    <w:rsid w:val="00282C58"/>
    <w:rsid w:val="00286118"/>
    <w:rsid w:val="00287193"/>
    <w:rsid w:val="00287F87"/>
    <w:rsid w:val="002934C6"/>
    <w:rsid w:val="002954A1"/>
    <w:rsid w:val="0029678C"/>
    <w:rsid w:val="00297812"/>
    <w:rsid w:val="002B0318"/>
    <w:rsid w:val="002C3DDA"/>
    <w:rsid w:val="002D042F"/>
    <w:rsid w:val="002E0569"/>
    <w:rsid w:val="002F5BFA"/>
    <w:rsid w:val="002F7EA2"/>
    <w:rsid w:val="00301EF1"/>
    <w:rsid w:val="00302C70"/>
    <w:rsid w:val="00304EE0"/>
    <w:rsid w:val="003118A7"/>
    <w:rsid w:val="00311931"/>
    <w:rsid w:val="003143AF"/>
    <w:rsid w:val="003174B4"/>
    <w:rsid w:val="00317D7E"/>
    <w:rsid w:val="00321D60"/>
    <w:rsid w:val="00336F7A"/>
    <w:rsid w:val="003419AF"/>
    <w:rsid w:val="00345FC6"/>
    <w:rsid w:val="0035002F"/>
    <w:rsid w:val="003519C6"/>
    <w:rsid w:val="003522B5"/>
    <w:rsid w:val="00354F2E"/>
    <w:rsid w:val="00374929"/>
    <w:rsid w:val="00376E5A"/>
    <w:rsid w:val="00380990"/>
    <w:rsid w:val="00383853"/>
    <w:rsid w:val="003920FB"/>
    <w:rsid w:val="0039312C"/>
    <w:rsid w:val="003A2413"/>
    <w:rsid w:val="003A5EC0"/>
    <w:rsid w:val="003B3585"/>
    <w:rsid w:val="003B40FA"/>
    <w:rsid w:val="003B4E69"/>
    <w:rsid w:val="003D03C8"/>
    <w:rsid w:val="003D30C2"/>
    <w:rsid w:val="003E10AB"/>
    <w:rsid w:val="003E1B07"/>
    <w:rsid w:val="003E2BFA"/>
    <w:rsid w:val="003F75F2"/>
    <w:rsid w:val="004011A6"/>
    <w:rsid w:val="004050E3"/>
    <w:rsid w:val="004108CB"/>
    <w:rsid w:val="004129F5"/>
    <w:rsid w:val="00421A07"/>
    <w:rsid w:val="00422930"/>
    <w:rsid w:val="00423300"/>
    <w:rsid w:val="0042361C"/>
    <w:rsid w:val="004239F2"/>
    <w:rsid w:val="00426FD9"/>
    <w:rsid w:val="004308E3"/>
    <w:rsid w:val="0043277E"/>
    <w:rsid w:val="00440432"/>
    <w:rsid w:val="0044112A"/>
    <w:rsid w:val="00441EE6"/>
    <w:rsid w:val="004459F0"/>
    <w:rsid w:val="0045025D"/>
    <w:rsid w:val="00452B48"/>
    <w:rsid w:val="00454C83"/>
    <w:rsid w:val="00457045"/>
    <w:rsid w:val="004756A1"/>
    <w:rsid w:val="0047654F"/>
    <w:rsid w:val="00481189"/>
    <w:rsid w:val="00481BCE"/>
    <w:rsid w:val="0048408B"/>
    <w:rsid w:val="00485792"/>
    <w:rsid w:val="00495086"/>
    <w:rsid w:val="0049632C"/>
    <w:rsid w:val="00496E2A"/>
    <w:rsid w:val="004A0691"/>
    <w:rsid w:val="004B0118"/>
    <w:rsid w:val="004B078F"/>
    <w:rsid w:val="004B0962"/>
    <w:rsid w:val="004B15C5"/>
    <w:rsid w:val="004B7EC4"/>
    <w:rsid w:val="004C5F7C"/>
    <w:rsid w:val="004D4389"/>
    <w:rsid w:val="004D62F0"/>
    <w:rsid w:val="004D746C"/>
    <w:rsid w:val="004E0CD0"/>
    <w:rsid w:val="004E6751"/>
    <w:rsid w:val="004F3C39"/>
    <w:rsid w:val="004F4C8D"/>
    <w:rsid w:val="004F62D8"/>
    <w:rsid w:val="004F6B33"/>
    <w:rsid w:val="0050299B"/>
    <w:rsid w:val="005053D9"/>
    <w:rsid w:val="00507D28"/>
    <w:rsid w:val="00510C6D"/>
    <w:rsid w:val="00511A9A"/>
    <w:rsid w:val="00513939"/>
    <w:rsid w:val="00520050"/>
    <w:rsid w:val="00524DC7"/>
    <w:rsid w:val="00535592"/>
    <w:rsid w:val="00540729"/>
    <w:rsid w:val="00546F8A"/>
    <w:rsid w:val="00560293"/>
    <w:rsid w:val="0056354D"/>
    <w:rsid w:val="00564E2F"/>
    <w:rsid w:val="005663AA"/>
    <w:rsid w:val="0056725A"/>
    <w:rsid w:val="00570C71"/>
    <w:rsid w:val="00587C26"/>
    <w:rsid w:val="00590AE6"/>
    <w:rsid w:val="00594E6F"/>
    <w:rsid w:val="00596447"/>
    <w:rsid w:val="005A0A05"/>
    <w:rsid w:val="005A3856"/>
    <w:rsid w:val="005B2574"/>
    <w:rsid w:val="005B6684"/>
    <w:rsid w:val="005D0D63"/>
    <w:rsid w:val="005D4B0B"/>
    <w:rsid w:val="005E1C47"/>
    <w:rsid w:val="005F7A45"/>
    <w:rsid w:val="00600128"/>
    <w:rsid w:val="0060457A"/>
    <w:rsid w:val="006107C2"/>
    <w:rsid w:val="006141F8"/>
    <w:rsid w:val="00617241"/>
    <w:rsid w:val="00624EFE"/>
    <w:rsid w:val="006334B3"/>
    <w:rsid w:val="00634722"/>
    <w:rsid w:val="0063501A"/>
    <w:rsid w:val="0063601A"/>
    <w:rsid w:val="006442B0"/>
    <w:rsid w:val="00650712"/>
    <w:rsid w:val="00653550"/>
    <w:rsid w:val="00653AD6"/>
    <w:rsid w:val="00656D2C"/>
    <w:rsid w:val="00657F86"/>
    <w:rsid w:val="00662C3A"/>
    <w:rsid w:val="006722CE"/>
    <w:rsid w:val="006776AB"/>
    <w:rsid w:val="00677D12"/>
    <w:rsid w:val="00683EFA"/>
    <w:rsid w:val="00685C5D"/>
    <w:rsid w:val="00686623"/>
    <w:rsid w:val="006A11E6"/>
    <w:rsid w:val="006A61EA"/>
    <w:rsid w:val="006B0472"/>
    <w:rsid w:val="006B3250"/>
    <w:rsid w:val="006B48AF"/>
    <w:rsid w:val="006D08B4"/>
    <w:rsid w:val="006D1B47"/>
    <w:rsid w:val="006D260C"/>
    <w:rsid w:val="006D64AA"/>
    <w:rsid w:val="006E01C6"/>
    <w:rsid w:val="006E2774"/>
    <w:rsid w:val="006F0564"/>
    <w:rsid w:val="006F40BA"/>
    <w:rsid w:val="006F6403"/>
    <w:rsid w:val="006F7B2E"/>
    <w:rsid w:val="00702F7D"/>
    <w:rsid w:val="00704B38"/>
    <w:rsid w:val="00705398"/>
    <w:rsid w:val="007110EC"/>
    <w:rsid w:val="00716FDB"/>
    <w:rsid w:val="00720DDF"/>
    <w:rsid w:val="00724F25"/>
    <w:rsid w:val="00725F84"/>
    <w:rsid w:val="00727643"/>
    <w:rsid w:val="00730F84"/>
    <w:rsid w:val="007372D5"/>
    <w:rsid w:val="007402D7"/>
    <w:rsid w:val="00751D30"/>
    <w:rsid w:val="00752151"/>
    <w:rsid w:val="007621BE"/>
    <w:rsid w:val="007653D9"/>
    <w:rsid w:val="00770FCA"/>
    <w:rsid w:val="00787C5D"/>
    <w:rsid w:val="007A1647"/>
    <w:rsid w:val="007A471D"/>
    <w:rsid w:val="007B0529"/>
    <w:rsid w:val="007B2381"/>
    <w:rsid w:val="007C205A"/>
    <w:rsid w:val="007C2F1B"/>
    <w:rsid w:val="007C5746"/>
    <w:rsid w:val="007C5F42"/>
    <w:rsid w:val="007D034C"/>
    <w:rsid w:val="007E0F15"/>
    <w:rsid w:val="007E3402"/>
    <w:rsid w:val="007E420B"/>
    <w:rsid w:val="007F434C"/>
    <w:rsid w:val="007F5787"/>
    <w:rsid w:val="00807417"/>
    <w:rsid w:val="0081655B"/>
    <w:rsid w:val="00817CDC"/>
    <w:rsid w:val="00820FA3"/>
    <w:rsid w:val="008319CD"/>
    <w:rsid w:val="0084251E"/>
    <w:rsid w:val="00862B91"/>
    <w:rsid w:val="00867DE5"/>
    <w:rsid w:val="00882C71"/>
    <w:rsid w:val="00892D27"/>
    <w:rsid w:val="00895178"/>
    <w:rsid w:val="008A28EC"/>
    <w:rsid w:val="008B7ED9"/>
    <w:rsid w:val="008C27A1"/>
    <w:rsid w:val="008C360D"/>
    <w:rsid w:val="008E082D"/>
    <w:rsid w:val="008E0936"/>
    <w:rsid w:val="008E419E"/>
    <w:rsid w:val="008E57EF"/>
    <w:rsid w:val="008E5E17"/>
    <w:rsid w:val="008E654F"/>
    <w:rsid w:val="008E6C72"/>
    <w:rsid w:val="008F1B55"/>
    <w:rsid w:val="008F7821"/>
    <w:rsid w:val="00901EC8"/>
    <w:rsid w:val="00902749"/>
    <w:rsid w:val="00906604"/>
    <w:rsid w:val="00906612"/>
    <w:rsid w:val="009132AE"/>
    <w:rsid w:val="009150F7"/>
    <w:rsid w:val="00916510"/>
    <w:rsid w:val="00917AA7"/>
    <w:rsid w:val="00924E78"/>
    <w:rsid w:val="00926827"/>
    <w:rsid w:val="00926A45"/>
    <w:rsid w:val="00931847"/>
    <w:rsid w:val="009446AB"/>
    <w:rsid w:val="00945FDB"/>
    <w:rsid w:val="00951122"/>
    <w:rsid w:val="00952F9F"/>
    <w:rsid w:val="00954486"/>
    <w:rsid w:val="00955815"/>
    <w:rsid w:val="009623AB"/>
    <w:rsid w:val="00962F8B"/>
    <w:rsid w:val="00965EE6"/>
    <w:rsid w:val="00966579"/>
    <w:rsid w:val="00971DE3"/>
    <w:rsid w:val="009734AF"/>
    <w:rsid w:val="009737DF"/>
    <w:rsid w:val="009742D3"/>
    <w:rsid w:val="00976EE5"/>
    <w:rsid w:val="00977363"/>
    <w:rsid w:val="00983A0A"/>
    <w:rsid w:val="00986144"/>
    <w:rsid w:val="00996C53"/>
    <w:rsid w:val="009A0A5A"/>
    <w:rsid w:val="009A1817"/>
    <w:rsid w:val="009A4E0C"/>
    <w:rsid w:val="009B50E0"/>
    <w:rsid w:val="009B5217"/>
    <w:rsid w:val="009E0C44"/>
    <w:rsid w:val="009F0FC3"/>
    <w:rsid w:val="009F19A7"/>
    <w:rsid w:val="00A00BBD"/>
    <w:rsid w:val="00A010EF"/>
    <w:rsid w:val="00A03DDE"/>
    <w:rsid w:val="00A055DC"/>
    <w:rsid w:val="00A0586C"/>
    <w:rsid w:val="00A12709"/>
    <w:rsid w:val="00A135BD"/>
    <w:rsid w:val="00A14B4F"/>
    <w:rsid w:val="00A16CAA"/>
    <w:rsid w:val="00A16DFC"/>
    <w:rsid w:val="00A16F07"/>
    <w:rsid w:val="00A2249D"/>
    <w:rsid w:val="00A27914"/>
    <w:rsid w:val="00A30385"/>
    <w:rsid w:val="00A31510"/>
    <w:rsid w:val="00A33DDE"/>
    <w:rsid w:val="00A351B8"/>
    <w:rsid w:val="00A422F6"/>
    <w:rsid w:val="00A52399"/>
    <w:rsid w:val="00A53010"/>
    <w:rsid w:val="00A57D99"/>
    <w:rsid w:val="00A619DC"/>
    <w:rsid w:val="00A639C9"/>
    <w:rsid w:val="00A63EF8"/>
    <w:rsid w:val="00A66642"/>
    <w:rsid w:val="00A6710C"/>
    <w:rsid w:val="00A67D25"/>
    <w:rsid w:val="00A70CDC"/>
    <w:rsid w:val="00A73520"/>
    <w:rsid w:val="00A852B6"/>
    <w:rsid w:val="00A97EAE"/>
    <w:rsid w:val="00AA1FF7"/>
    <w:rsid w:val="00AA4DEB"/>
    <w:rsid w:val="00AA60D3"/>
    <w:rsid w:val="00AB4BC5"/>
    <w:rsid w:val="00AD633F"/>
    <w:rsid w:val="00AD6957"/>
    <w:rsid w:val="00AE2658"/>
    <w:rsid w:val="00AF65D2"/>
    <w:rsid w:val="00B022A0"/>
    <w:rsid w:val="00B14A35"/>
    <w:rsid w:val="00B17BE5"/>
    <w:rsid w:val="00B210F7"/>
    <w:rsid w:val="00B233AE"/>
    <w:rsid w:val="00B250FF"/>
    <w:rsid w:val="00B25328"/>
    <w:rsid w:val="00B26C8A"/>
    <w:rsid w:val="00B435C5"/>
    <w:rsid w:val="00B4388E"/>
    <w:rsid w:val="00B51264"/>
    <w:rsid w:val="00B52D02"/>
    <w:rsid w:val="00B56949"/>
    <w:rsid w:val="00B56DD4"/>
    <w:rsid w:val="00B6264B"/>
    <w:rsid w:val="00B64171"/>
    <w:rsid w:val="00B66861"/>
    <w:rsid w:val="00B71473"/>
    <w:rsid w:val="00B7160A"/>
    <w:rsid w:val="00B77366"/>
    <w:rsid w:val="00B82530"/>
    <w:rsid w:val="00B85D0A"/>
    <w:rsid w:val="00B85E08"/>
    <w:rsid w:val="00B941B2"/>
    <w:rsid w:val="00B95BB1"/>
    <w:rsid w:val="00BA5C35"/>
    <w:rsid w:val="00BA6A49"/>
    <w:rsid w:val="00BB0176"/>
    <w:rsid w:val="00BB7854"/>
    <w:rsid w:val="00BC24EF"/>
    <w:rsid w:val="00BC6426"/>
    <w:rsid w:val="00BC7579"/>
    <w:rsid w:val="00BD21DC"/>
    <w:rsid w:val="00BD7B50"/>
    <w:rsid w:val="00BE3758"/>
    <w:rsid w:val="00BF0D8C"/>
    <w:rsid w:val="00C10116"/>
    <w:rsid w:val="00C11950"/>
    <w:rsid w:val="00C12910"/>
    <w:rsid w:val="00C13AFD"/>
    <w:rsid w:val="00C2149A"/>
    <w:rsid w:val="00C30FF4"/>
    <w:rsid w:val="00C34EB3"/>
    <w:rsid w:val="00C37C20"/>
    <w:rsid w:val="00C51464"/>
    <w:rsid w:val="00C64FB2"/>
    <w:rsid w:val="00C66AC9"/>
    <w:rsid w:val="00C67008"/>
    <w:rsid w:val="00C729E8"/>
    <w:rsid w:val="00C74557"/>
    <w:rsid w:val="00C758C8"/>
    <w:rsid w:val="00C80939"/>
    <w:rsid w:val="00C80B46"/>
    <w:rsid w:val="00C8284F"/>
    <w:rsid w:val="00C84B73"/>
    <w:rsid w:val="00C87449"/>
    <w:rsid w:val="00CB35C4"/>
    <w:rsid w:val="00CB6697"/>
    <w:rsid w:val="00CB7098"/>
    <w:rsid w:val="00CC33F3"/>
    <w:rsid w:val="00CC400E"/>
    <w:rsid w:val="00CC4F9D"/>
    <w:rsid w:val="00CC514B"/>
    <w:rsid w:val="00CD0F5A"/>
    <w:rsid w:val="00CD1111"/>
    <w:rsid w:val="00CD2129"/>
    <w:rsid w:val="00CD3F34"/>
    <w:rsid w:val="00CE3412"/>
    <w:rsid w:val="00CE3C30"/>
    <w:rsid w:val="00CE5AAC"/>
    <w:rsid w:val="00CF03D5"/>
    <w:rsid w:val="00D01BD4"/>
    <w:rsid w:val="00D048B1"/>
    <w:rsid w:val="00D06D18"/>
    <w:rsid w:val="00D12248"/>
    <w:rsid w:val="00D14BC0"/>
    <w:rsid w:val="00D16074"/>
    <w:rsid w:val="00D27FC0"/>
    <w:rsid w:val="00D37B7E"/>
    <w:rsid w:val="00D51867"/>
    <w:rsid w:val="00D51F8F"/>
    <w:rsid w:val="00D53931"/>
    <w:rsid w:val="00D56596"/>
    <w:rsid w:val="00D6072F"/>
    <w:rsid w:val="00D63847"/>
    <w:rsid w:val="00D657F5"/>
    <w:rsid w:val="00D75674"/>
    <w:rsid w:val="00D76FE9"/>
    <w:rsid w:val="00D82F61"/>
    <w:rsid w:val="00D83D6F"/>
    <w:rsid w:val="00D85F2A"/>
    <w:rsid w:val="00D91697"/>
    <w:rsid w:val="00D937AE"/>
    <w:rsid w:val="00D96341"/>
    <w:rsid w:val="00DA25CD"/>
    <w:rsid w:val="00DA3C63"/>
    <w:rsid w:val="00DA6220"/>
    <w:rsid w:val="00DA643A"/>
    <w:rsid w:val="00DB01AA"/>
    <w:rsid w:val="00DC0874"/>
    <w:rsid w:val="00DC1E52"/>
    <w:rsid w:val="00DC2EF7"/>
    <w:rsid w:val="00DC3913"/>
    <w:rsid w:val="00DC45DE"/>
    <w:rsid w:val="00DC5C39"/>
    <w:rsid w:val="00DD0C9F"/>
    <w:rsid w:val="00DF0DA2"/>
    <w:rsid w:val="00DF4485"/>
    <w:rsid w:val="00DF76A8"/>
    <w:rsid w:val="00E0089B"/>
    <w:rsid w:val="00E1185D"/>
    <w:rsid w:val="00E11A6A"/>
    <w:rsid w:val="00E15CCE"/>
    <w:rsid w:val="00E21654"/>
    <w:rsid w:val="00E32588"/>
    <w:rsid w:val="00E334A0"/>
    <w:rsid w:val="00E3768A"/>
    <w:rsid w:val="00E42369"/>
    <w:rsid w:val="00E4253E"/>
    <w:rsid w:val="00E43BC5"/>
    <w:rsid w:val="00E4529F"/>
    <w:rsid w:val="00E46C6A"/>
    <w:rsid w:val="00E46F86"/>
    <w:rsid w:val="00E5063A"/>
    <w:rsid w:val="00E5189D"/>
    <w:rsid w:val="00E54BE9"/>
    <w:rsid w:val="00E5628A"/>
    <w:rsid w:val="00E628DE"/>
    <w:rsid w:val="00E63603"/>
    <w:rsid w:val="00E658DD"/>
    <w:rsid w:val="00E6787A"/>
    <w:rsid w:val="00E74467"/>
    <w:rsid w:val="00E809AA"/>
    <w:rsid w:val="00E83C3F"/>
    <w:rsid w:val="00E84B0D"/>
    <w:rsid w:val="00E935A7"/>
    <w:rsid w:val="00E9409E"/>
    <w:rsid w:val="00E977E8"/>
    <w:rsid w:val="00EB546F"/>
    <w:rsid w:val="00EB7C70"/>
    <w:rsid w:val="00EC7E68"/>
    <w:rsid w:val="00ED3A41"/>
    <w:rsid w:val="00EE022D"/>
    <w:rsid w:val="00EE1D10"/>
    <w:rsid w:val="00EE415F"/>
    <w:rsid w:val="00EE7169"/>
    <w:rsid w:val="00EF0294"/>
    <w:rsid w:val="00EF0902"/>
    <w:rsid w:val="00EF3B5E"/>
    <w:rsid w:val="00EF3DB5"/>
    <w:rsid w:val="00EF4A60"/>
    <w:rsid w:val="00EF61BD"/>
    <w:rsid w:val="00F00D16"/>
    <w:rsid w:val="00F03114"/>
    <w:rsid w:val="00F061A6"/>
    <w:rsid w:val="00F06DD8"/>
    <w:rsid w:val="00F205C6"/>
    <w:rsid w:val="00F20781"/>
    <w:rsid w:val="00F239F6"/>
    <w:rsid w:val="00F334B9"/>
    <w:rsid w:val="00F4018C"/>
    <w:rsid w:val="00F42716"/>
    <w:rsid w:val="00F55EC8"/>
    <w:rsid w:val="00F566AF"/>
    <w:rsid w:val="00F56BCB"/>
    <w:rsid w:val="00F63DE0"/>
    <w:rsid w:val="00F63DFE"/>
    <w:rsid w:val="00F64336"/>
    <w:rsid w:val="00F649F4"/>
    <w:rsid w:val="00F71E25"/>
    <w:rsid w:val="00F73402"/>
    <w:rsid w:val="00F76C83"/>
    <w:rsid w:val="00F81DAD"/>
    <w:rsid w:val="00F872A1"/>
    <w:rsid w:val="00F94C86"/>
    <w:rsid w:val="00F955C4"/>
    <w:rsid w:val="00FA0E15"/>
    <w:rsid w:val="00FA690E"/>
    <w:rsid w:val="00FB09FE"/>
    <w:rsid w:val="00FB6EB3"/>
    <w:rsid w:val="00FC33D5"/>
    <w:rsid w:val="00FD15C8"/>
    <w:rsid w:val="00FD5418"/>
    <w:rsid w:val="00FD5CC6"/>
    <w:rsid w:val="00FE0B40"/>
    <w:rsid w:val="00FE34AD"/>
    <w:rsid w:val="00FF18C5"/>
    <w:rsid w:val="00FF1A9E"/>
    <w:rsid w:val="5A529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9907E7"/>
  <w15:chartTrackingRefBased/>
  <w15:docId w15:val="{E18FA93B-93A1-4568-ADEE-9BBEAC0F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napToGrid w:val="0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0FB"/>
  </w:style>
  <w:style w:type="paragraph" w:styleId="Ttulo1">
    <w:name w:val="heading 1"/>
    <w:basedOn w:val="Normal"/>
    <w:next w:val="Pargrafo"/>
    <w:autoRedefine/>
    <w:qFormat/>
    <w:rsid w:val="003920FB"/>
    <w:pPr>
      <w:keepNext/>
      <w:pageBreakBefore/>
      <w:numPr>
        <w:numId w:val="31"/>
      </w:numPr>
      <w:tabs>
        <w:tab w:val="left" w:pos="227"/>
      </w:tabs>
      <w:spacing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BD21DC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outlineLvl w:val="1"/>
    </w:p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autoRedefine/>
    <w:qFormat/>
    <w:rsid w:val="00AF65D2"/>
    <w:pPr>
      <w:spacing w:line="360" w:lineRule="auto"/>
      <w:ind w:firstLine="709"/>
      <w:jc w:val="both"/>
    </w:pPr>
  </w:style>
  <w:style w:type="paragraph" w:styleId="Sumrio1">
    <w:name w:val="toc 1"/>
    <w:basedOn w:val="Normal"/>
    <w:next w:val="Normal"/>
    <w:autoRedefine/>
    <w:uiPriority w:val="39"/>
    <w:qFormat/>
    <w:rsid w:val="00C12910"/>
    <w:pPr>
      <w:tabs>
        <w:tab w:val="left" w:pos="480"/>
        <w:tab w:val="right" w:leader="dot" w:pos="9062"/>
      </w:tabs>
      <w:spacing w:before="120" w:after="120"/>
    </w:pPr>
    <w:rPr>
      <w:b/>
      <w:bCs/>
      <w:caps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qFormat/>
    <w:rsid w:val="00983A0A"/>
    <w:pPr>
      <w:tabs>
        <w:tab w:val="left" w:pos="709"/>
        <w:tab w:val="right" w:leader="dot" w:pos="9062"/>
      </w:tabs>
      <w:spacing w:line="360" w:lineRule="auto"/>
    </w:pPr>
    <w:rPr>
      <w:rFonts w:ascii="Calibri" w:hAnsi="Calibri"/>
      <w:smallCaps/>
      <w:sz w:val="20"/>
    </w:r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rFonts w:ascii="Calibri" w:hAnsi="Calibri"/>
      <w:i/>
      <w:iCs/>
      <w:sz w:val="20"/>
    </w:rPr>
  </w:style>
  <w:style w:type="paragraph" w:customStyle="1" w:styleId="LocaleAnodeEntrega">
    <w:name w:val="Local e Ano de Entrega"/>
    <w:basedOn w:val="Normal"/>
    <w:rsid w:val="004459F0"/>
    <w:pPr>
      <w:jc w:val="center"/>
    </w:p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rFonts w:ascii="Calibri" w:hAnsi="Calibri"/>
      <w:sz w:val="18"/>
      <w:szCs w:val="18"/>
    </w:r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  <w:rPr>
      <w:rFonts w:ascii="Calibri" w:hAnsi="Calibri"/>
      <w:sz w:val="18"/>
      <w:szCs w:val="18"/>
    </w:r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  <w:rPr>
      <w:rFonts w:ascii="Calibri" w:hAnsi="Calibri"/>
      <w:sz w:val="18"/>
      <w:szCs w:val="18"/>
    </w:r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014DEB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</w:rPr>
  </w:style>
  <w:style w:type="paragraph" w:customStyle="1" w:styleId="Referncias">
    <w:name w:val="Referências"/>
    <w:basedOn w:val="Normal"/>
    <w:rsid w:val="00FE34AD"/>
    <w:pPr>
      <w:spacing w:after="360"/>
    </w:pPr>
    <w:rPr>
      <w:snapToGrid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</w:pPr>
    <w:rPr>
      <w:snapToGrid/>
      <w:sz w:val="20"/>
    </w:rPr>
  </w:style>
  <w:style w:type="paragraph" w:customStyle="1" w:styleId="NotadeRodap">
    <w:name w:val="Nota de Rodapé"/>
    <w:basedOn w:val="Normal"/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Calibri" w:hAnsi="Calibri"/>
      <w:sz w:val="18"/>
      <w:szCs w:val="18"/>
    </w:r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F94C86"/>
    <w:pPr>
      <w:keepLines/>
      <w:pageBreakBefore w:val="0"/>
      <w:numPr>
        <w:numId w:val="0"/>
      </w:numPr>
      <w:tabs>
        <w:tab w:val="clear" w:pos="227"/>
      </w:tabs>
      <w:spacing w:before="480" w:line="276" w:lineRule="auto"/>
      <w:outlineLvl w:val="9"/>
    </w:pPr>
    <w:rPr>
      <w:rFonts w:ascii="Cambria" w:hAnsi="Cambria" w:cs="Times New Roman"/>
      <w:bCs/>
      <w:caps w:val="0"/>
      <w:snapToGrid/>
      <w:color w:val="365F91"/>
      <w:kern w:val="0"/>
      <w:sz w:val="28"/>
      <w:szCs w:val="28"/>
    </w:rPr>
  </w:style>
  <w:style w:type="paragraph" w:styleId="Textodebalo">
    <w:name w:val="Balloon Text"/>
    <w:basedOn w:val="Normal"/>
    <w:link w:val="TextodebaloChar"/>
    <w:rsid w:val="009665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966579"/>
    <w:rPr>
      <w:rFonts w:ascii="Tahoma" w:hAnsi="Tahoma" w:cs="Tahoma"/>
      <w:snapToGrid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7402D7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7402D7"/>
    <w:rPr>
      <w:rFonts w:ascii="Cambria" w:eastAsia="Times New Roman" w:hAnsi="Cambria" w:cs="Times New Roman"/>
      <w:b/>
      <w:bCs/>
      <w:snapToGrid/>
      <w:kern w:val="28"/>
      <w:sz w:val="32"/>
      <w:szCs w:val="32"/>
    </w:rPr>
  </w:style>
  <w:style w:type="paragraph" w:customStyle="1" w:styleId="EstiloTituloApndiceeAnexo16ptNegrito">
    <w:name w:val="Estilo Titulo Apêndice e Anexo + 16 pt Negrito"/>
    <w:basedOn w:val="TituloApndiceeAnexo"/>
    <w:rsid w:val="007402D7"/>
    <w:rPr>
      <w:b/>
      <w:bCs/>
      <w:sz w:val="32"/>
    </w:rPr>
  </w:style>
  <w:style w:type="paragraph" w:styleId="PargrafodaLista">
    <w:name w:val="List Paragraph"/>
    <w:basedOn w:val="Normal"/>
    <w:uiPriority w:val="34"/>
    <w:qFormat/>
    <w:rsid w:val="009A0A5A"/>
    <w:pPr>
      <w:ind w:left="708"/>
    </w:pPr>
  </w:style>
  <w:style w:type="character" w:customStyle="1" w:styleId="RodapChar">
    <w:name w:val="Rodapé Char"/>
    <w:link w:val="Rodap"/>
    <w:uiPriority w:val="99"/>
    <w:rsid w:val="001F5C61"/>
    <w:rPr>
      <w:rFonts w:ascii="Arial" w:hAnsi="Arial"/>
      <w:snapToGrid/>
      <w:sz w:val="24"/>
    </w:rPr>
  </w:style>
  <w:style w:type="paragraph" w:styleId="Textodenotadefim">
    <w:name w:val="endnote text"/>
    <w:basedOn w:val="Normal"/>
    <w:link w:val="TextodenotadefimChar"/>
    <w:rsid w:val="00924E78"/>
    <w:rPr>
      <w:sz w:val="20"/>
    </w:rPr>
  </w:style>
  <w:style w:type="character" w:customStyle="1" w:styleId="TextodenotadefimChar">
    <w:name w:val="Texto de nota de fim Char"/>
    <w:link w:val="Textodenotadefim"/>
    <w:rsid w:val="00924E78"/>
    <w:rPr>
      <w:rFonts w:ascii="Arial" w:hAnsi="Arial"/>
      <w:snapToGrid/>
    </w:rPr>
  </w:style>
  <w:style w:type="character" w:styleId="Refdenotadefim">
    <w:name w:val="endnote reference"/>
    <w:rsid w:val="00924E78"/>
    <w:rPr>
      <w:vertAlign w:val="superscript"/>
    </w:rPr>
  </w:style>
  <w:style w:type="paragraph" w:styleId="Legenda">
    <w:name w:val="caption"/>
    <w:basedOn w:val="Normal"/>
    <w:next w:val="Normal"/>
    <w:unhideWhenUsed/>
    <w:qFormat/>
    <w:rsid w:val="00725F84"/>
    <w:rPr>
      <w:b/>
      <w:bCs/>
      <w:sz w:val="20"/>
    </w:rPr>
  </w:style>
  <w:style w:type="paragraph" w:customStyle="1" w:styleId="Default">
    <w:name w:val="Default"/>
    <w:rsid w:val="00D83D6F"/>
    <w:pPr>
      <w:autoSpaceDE w:val="0"/>
      <w:autoSpaceDN w:val="0"/>
      <w:adjustRightInd w:val="0"/>
    </w:pPr>
    <w:rPr>
      <w:rFonts w:ascii="Baskerville" w:hAnsi="Baskerville" w:cs="Baskerville"/>
      <w:color w:val="000000"/>
    </w:rPr>
  </w:style>
  <w:style w:type="paragraph" w:styleId="Subttulo">
    <w:name w:val="Subtitle"/>
    <w:basedOn w:val="Normal"/>
    <w:next w:val="Normal"/>
    <w:link w:val="SubttuloChar"/>
    <w:qFormat/>
    <w:rsid w:val="0061724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61724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Refdecomentrio">
    <w:name w:val="annotation reference"/>
    <w:basedOn w:val="Fontepargpadro"/>
    <w:rsid w:val="001A09E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A09E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A09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A09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A09E7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2E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06D3E-C283-4BA7-9202-BA522347C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</Pages>
  <Words>1228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Completo - ABNT Padrão institucional</vt:lpstr>
    </vt:vector>
  </TitlesOfParts>
  <Company>Hewlett-Packard</Company>
  <LinksUpToDate>false</LinksUpToDate>
  <CharactersWithSpaces>7845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Completo - ABNT Padrão institucional</dc:title>
  <dc:subject>TCC Completo</dc:subject>
  <dc:creator>Coordenação</dc:creator>
  <cp:keywords>Normas da ABNT. Trabalhos Acadêmicos. Padrão Institucional</cp:keywords>
  <dc:description>Versão 2.1</dc:description>
  <cp:lastModifiedBy>Cecília Sartini</cp:lastModifiedBy>
  <cp:revision>5</cp:revision>
  <cp:lastPrinted>2005-07-01T13:13:00Z</cp:lastPrinted>
  <dcterms:created xsi:type="dcterms:W3CDTF">2017-03-12T20:45:00Z</dcterms:created>
  <dcterms:modified xsi:type="dcterms:W3CDTF">2017-03-13T10:49:00Z</dcterms:modified>
</cp:coreProperties>
</file>